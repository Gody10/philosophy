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EA94B" w14:textId="793895D5" w:rsidR="00CF1CAE" w:rsidRPr="00E54DBD" w:rsidRDefault="00E54DBD" w:rsidP="002F0981">
      <w:pPr>
        <w:ind w:left="720" w:hanging="360"/>
        <w:rPr>
          <w:rPrChange w:id="0" w:author="Odysseys Diamantopoulos-Pantaleon" w:date="2020-12-12T12:41:00Z">
            <w:rPr>
              <w:lang w:val="el-GR"/>
            </w:rPr>
          </w:rPrChange>
        </w:rPr>
      </w:pPr>
      <w:ins w:id="1" w:author="Odysseys Diamantopoulos-Pantaleon" w:date="2020-12-12T12:41:00Z">
        <w:r>
          <w:t xml:space="preserve"> </w:t>
        </w:r>
      </w:ins>
    </w:p>
    <w:p w14:paraId="0FE1B8A7" w14:textId="6175A7A5" w:rsidR="00CF1CAE" w:rsidRDefault="00CF1CAE" w:rsidP="002F0981">
      <w:pPr>
        <w:ind w:left="720" w:hanging="360"/>
      </w:pPr>
    </w:p>
    <w:p w14:paraId="78311260" w14:textId="77777777" w:rsidR="00CF1CAE" w:rsidRDefault="00CF1CAE" w:rsidP="004E0EB2">
      <w:pPr>
        <w:pStyle w:val="Title"/>
      </w:pPr>
    </w:p>
    <w:p w14:paraId="0D9AF16D" w14:textId="17AB424C" w:rsidR="00CF1CAE" w:rsidRPr="00EF2E9C" w:rsidRDefault="00C709C1" w:rsidP="00CF1CAE">
      <w:pPr>
        <w:pStyle w:val="Title"/>
        <w:jc w:val="center"/>
        <w:rPr>
          <w:rFonts w:ascii="Times New Roman" w:hAnsi="Times New Roman" w:cs="Times New Roman"/>
          <w:rPrChange w:id="2" w:author="Odysseys Diamantopoulos-Pantaleon" w:date="2020-12-14T17:34:00Z">
            <w:rPr/>
          </w:rPrChange>
        </w:rPr>
      </w:pPr>
      <w:ins w:id="3" w:author="Odysseys Diamantopoulos-Pantaleon" w:date="2020-12-07T20:06:00Z">
        <w:r w:rsidRPr="00EF2E9C">
          <w:rPr>
            <w:rFonts w:ascii="Times New Roman" w:hAnsi="Times New Roman" w:cs="Times New Roman"/>
            <w:rPrChange w:id="4" w:author="Odysseys Diamantopoulos-Pantaleon" w:date="2020-12-14T17:34:00Z">
              <w:rPr/>
            </w:rPrChange>
          </w:rPr>
          <w:t>Can Our Senses Provide Sufficient Justification for Knowledge</w:t>
        </w:r>
        <w:r w:rsidRPr="00EF2E9C" w:rsidDel="00C709C1">
          <w:rPr>
            <w:rFonts w:ascii="Times New Roman" w:hAnsi="Times New Roman" w:cs="Times New Roman"/>
            <w:rPrChange w:id="5" w:author="Odysseys Diamantopoulos-Pantaleon" w:date="2020-12-14T17:34:00Z">
              <w:rPr/>
            </w:rPrChange>
          </w:rPr>
          <w:t xml:space="preserve"> </w:t>
        </w:r>
      </w:ins>
      <w:del w:id="6" w:author="Odysseys Diamantopoulos-Pantaleon" w:date="2020-12-07T20:06:00Z">
        <w:r w:rsidR="00CC36B4" w:rsidRPr="00EF2E9C" w:rsidDel="00C709C1">
          <w:rPr>
            <w:rFonts w:ascii="Times New Roman" w:hAnsi="Times New Roman" w:cs="Times New Roman"/>
            <w:rPrChange w:id="7" w:author="Odysseys Diamantopoulos-Pantaleon" w:date="2020-12-14T17:34:00Z">
              <w:rPr/>
            </w:rPrChange>
          </w:rPr>
          <w:delText xml:space="preserve">CAN OUR SENSES BE </w:delText>
        </w:r>
        <w:r w:rsidR="002F0AB8" w:rsidRPr="00EF2E9C" w:rsidDel="00C709C1">
          <w:rPr>
            <w:rFonts w:ascii="Times New Roman" w:hAnsi="Times New Roman" w:cs="Times New Roman"/>
            <w:rPrChange w:id="8" w:author="Odysseys Diamantopoulos-Pantaleon" w:date="2020-12-14T17:34:00Z">
              <w:rPr/>
            </w:rPrChange>
          </w:rPr>
          <w:delText>TRUSTED</w:delText>
        </w:r>
      </w:del>
      <w:r w:rsidR="002F0AB8" w:rsidRPr="00EF2E9C">
        <w:rPr>
          <w:rFonts w:ascii="Times New Roman" w:hAnsi="Times New Roman" w:cs="Times New Roman"/>
          <w:rPrChange w:id="9" w:author="Odysseys Diamantopoulos-Pantaleon" w:date="2020-12-14T17:34:00Z">
            <w:rPr/>
          </w:rPrChange>
        </w:rPr>
        <w:t>?</w:t>
      </w:r>
    </w:p>
    <w:p w14:paraId="2763531C" w14:textId="77777777" w:rsidR="00CF1CAE" w:rsidRPr="00EF2E9C" w:rsidRDefault="00CF1CAE" w:rsidP="00CF1CAE">
      <w:pPr>
        <w:jc w:val="center"/>
        <w:rPr>
          <w:rFonts w:ascii="Times New Roman" w:hAnsi="Times New Roman" w:cs="Times New Roman"/>
          <w:rPrChange w:id="10" w:author="Odysseys Diamantopoulos-Pantaleon" w:date="2020-12-14T17:34:00Z">
            <w:rPr/>
          </w:rPrChange>
        </w:rPr>
      </w:pPr>
    </w:p>
    <w:p w14:paraId="287812A5" w14:textId="77777777" w:rsidR="00CF1CAE" w:rsidRPr="00EF2E9C" w:rsidRDefault="00CF1CAE" w:rsidP="00CF1CAE">
      <w:pPr>
        <w:jc w:val="center"/>
        <w:rPr>
          <w:rFonts w:ascii="Times New Roman" w:hAnsi="Times New Roman" w:cs="Times New Roman"/>
          <w:rPrChange w:id="11" w:author="Odysseys Diamantopoulos-Pantaleon" w:date="2020-12-14T17:34:00Z">
            <w:rPr/>
          </w:rPrChange>
        </w:rPr>
      </w:pPr>
    </w:p>
    <w:p w14:paraId="217003A2" w14:textId="77777777" w:rsidR="00CF1CAE" w:rsidRPr="00EF2E9C" w:rsidRDefault="00CF1CAE" w:rsidP="00CF1CAE">
      <w:pPr>
        <w:jc w:val="center"/>
        <w:rPr>
          <w:rFonts w:ascii="Times New Roman" w:hAnsi="Times New Roman" w:cs="Times New Roman"/>
          <w:rPrChange w:id="12" w:author="Odysseys Diamantopoulos-Pantaleon" w:date="2020-12-14T17:34:00Z">
            <w:rPr/>
          </w:rPrChange>
        </w:rPr>
      </w:pPr>
    </w:p>
    <w:p w14:paraId="61482076" w14:textId="77777777" w:rsidR="00CF1CAE" w:rsidRPr="00EF2E9C" w:rsidRDefault="00CF1CAE" w:rsidP="00CF1CAE">
      <w:pPr>
        <w:jc w:val="center"/>
        <w:rPr>
          <w:rFonts w:ascii="Times New Roman" w:hAnsi="Times New Roman" w:cs="Times New Roman"/>
          <w:rPrChange w:id="13" w:author="Odysseys Diamantopoulos-Pantaleon" w:date="2020-12-14T17:34:00Z">
            <w:rPr/>
          </w:rPrChange>
        </w:rPr>
      </w:pPr>
    </w:p>
    <w:p w14:paraId="27123B11" w14:textId="77777777" w:rsidR="00CF1CAE" w:rsidRPr="00EF2E9C" w:rsidRDefault="00CF1CAE" w:rsidP="00CF1CAE">
      <w:pPr>
        <w:jc w:val="center"/>
        <w:rPr>
          <w:rFonts w:ascii="Times New Roman" w:hAnsi="Times New Roman" w:cs="Times New Roman"/>
          <w:rPrChange w:id="14" w:author="Odysseys Diamantopoulos-Pantaleon" w:date="2020-12-14T17:34:00Z">
            <w:rPr/>
          </w:rPrChange>
        </w:rPr>
      </w:pPr>
    </w:p>
    <w:p w14:paraId="0170B9BF" w14:textId="77777777" w:rsidR="00CF1CAE" w:rsidRPr="00EF2E9C" w:rsidRDefault="00CF1CAE" w:rsidP="00CF1CAE">
      <w:pPr>
        <w:jc w:val="center"/>
        <w:rPr>
          <w:rFonts w:ascii="Times New Roman" w:hAnsi="Times New Roman" w:cs="Times New Roman"/>
          <w:rPrChange w:id="15" w:author="Odysseys Diamantopoulos-Pantaleon" w:date="2020-12-14T17:34:00Z">
            <w:rPr/>
          </w:rPrChange>
        </w:rPr>
      </w:pPr>
      <w:r w:rsidRPr="00EF2E9C">
        <w:rPr>
          <w:rFonts w:ascii="Times New Roman" w:hAnsi="Times New Roman" w:cs="Times New Roman"/>
          <w:rPrChange w:id="16" w:author="Odysseys Diamantopoulos-Pantaleon" w:date="2020-12-14T17:34:00Z">
            <w:rPr/>
          </w:rPrChange>
        </w:rPr>
        <w:t>Odysseas Diamantopoulos-Pantaleon</w:t>
      </w:r>
    </w:p>
    <w:p w14:paraId="5C927B33" w14:textId="1CF8E4E1" w:rsidR="00CF1CAE" w:rsidRPr="00EF2E9C" w:rsidRDefault="00CC36B4" w:rsidP="00CC36B4">
      <w:pPr>
        <w:jc w:val="center"/>
        <w:rPr>
          <w:rFonts w:ascii="Times New Roman" w:hAnsi="Times New Roman" w:cs="Times New Roman"/>
          <w:rPrChange w:id="17" w:author="Odysseys Diamantopoulos-Pantaleon" w:date="2020-12-14T17:34:00Z">
            <w:rPr/>
          </w:rPrChange>
        </w:rPr>
      </w:pPr>
      <w:r w:rsidRPr="00EF2E9C">
        <w:rPr>
          <w:rFonts w:ascii="Times New Roman" w:hAnsi="Times New Roman" w:cs="Times New Roman"/>
          <w:rPrChange w:id="18" w:author="Odysseys Diamantopoulos-Pantaleon" w:date="2020-12-14T17:34:00Z">
            <w:rPr/>
          </w:rPrChange>
        </w:rPr>
        <w:t>Research Paper</w:t>
      </w:r>
    </w:p>
    <w:p w14:paraId="7A8D30D0" w14:textId="77777777" w:rsidR="00CF1CAE" w:rsidRPr="00EF2E9C" w:rsidRDefault="00CF1CAE" w:rsidP="00CF1CAE">
      <w:pPr>
        <w:jc w:val="center"/>
        <w:rPr>
          <w:rFonts w:ascii="Times New Roman" w:hAnsi="Times New Roman" w:cs="Times New Roman"/>
          <w:rPrChange w:id="19" w:author="Odysseys Diamantopoulos-Pantaleon" w:date="2020-12-14T17:34:00Z">
            <w:rPr/>
          </w:rPrChange>
        </w:rPr>
      </w:pPr>
      <w:r w:rsidRPr="00EF2E9C">
        <w:rPr>
          <w:rFonts w:ascii="Times New Roman" w:hAnsi="Times New Roman" w:cs="Times New Roman"/>
          <w:rPrChange w:id="20" w:author="Odysseys Diamantopoulos-Pantaleon" w:date="2020-12-14T17:34:00Z">
            <w:rPr/>
          </w:rPrChange>
        </w:rPr>
        <w:t>PH 3118 Theory of Knowledge</w:t>
      </w:r>
    </w:p>
    <w:p w14:paraId="4AAC64F0" w14:textId="70057FA1" w:rsidR="00CF1CAE" w:rsidRPr="00EF2E9C" w:rsidRDefault="00CF1CAE" w:rsidP="00CC36B4">
      <w:pPr>
        <w:jc w:val="center"/>
        <w:rPr>
          <w:rFonts w:ascii="Times New Roman" w:hAnsi="Times New Roman" w:cs="Times New Roman"/>
          <w:rPrChange w:id="21" w:author="Odysseys Diamantopoulos-Pantaleon" w:date="2020-12-14T17:34:00Z">
            <w:rPr/>
          </w:rPrChange>
        </w:rPr>
      </w:pPr>
      <w:r w:rsidRPr="00EF2E9C">
        <w:rPr>
          <w:rFonts w:ascii="Times New Roman" w:hAnsi="Times New Roman" w:cs="Times New Roman"/>
          <w:rPrChange w:id="22" w:author="Odysseys Diamantopoulos-Pantaleon" w:date="2020-12-14T17:34:00Z">
            <w:rPr/>
          </w:rPrChange>
        </w:rPr>
        <w:t>Dr. Raymond Petridis</w:t>
      </w:r>
    </w:p>
    <w:p w14:paraId="52A920E8" w14:textId="77777777" w:rsidR="00CF1CAE" w:rsidRPr="00EF2E9C" w:rsidRDefault="00CF1CAE" w:rsidP="00CF1CAE">
      <w:pPr>
        <w:jc w:val="center"/>
        <w:rPr>
          <w:rFonts w:ascii="Times New Roman" w:hAnsi="Times New Roman" w:cs="Times New Roman"/>
          <w:rPrChange w:id="23" w:author="Odysseys Diamantopoulos-Pantaleon" w:date="2020-12-14T17:34:00Z">
            <w:rPr/>
          </w:rPrChange>
        </w:rPr>
      </w:pPr>
      <w:r w:rsidRPr="00EF2E9C">
        <w:rPr>
          <w:rFonts w:ascii="Times New Roman" w:hAnsi="Times New Roman" w:cs="Times New Roman"/>
          <w:rPrChange w:id="24" w:author="Odysseys Diamantopoulos-Pantaleon" w:date="2020-12-14T17:34:00Z">
            <w:rPr/>
          </w:rPrChange>
        </w:rPr>
        <w:t>Deree – The American College of Greece</w:t>
      </w:r>
    </w:p>
    <w:p w14:paraId="3D603654" w14:textId="13715984" w:rsidR="00CF1CAE" w:rsidRPr="00EF2E9C" w:rsidRDefault="00CF1CAE" w:rsidP="00CF1CAE">
      <w:pPr>
        <w:jc w:val="center"/>
        <w:rPr>
          <w:rFonts w:ascii="Times New Roman" w:hAnsi="Times New Roman" w:cs="Times New Roman"/>
          <w:rPrChange w:id="25" w:author="Odysseys Diamantopoulos-Pantaleon" w:date="2020-12-14T17:34:00Z">
            <w:rPr/>
          </w:rPrChange>
        </w:rPr>
      </w:pPr>
      <w:r w:rsidRPr="00EF2E9C">
        <w:rPr>
          <w:rFonts w:ascii="Times New Roman" w:hAnsi="Times New Roman" w:cs="Times New Roman"/>
          <w:rPrChange w:id="26" w:author="Odysseys Diamantopoulos-Pantaleon" w:date="2020-12-14T17:34:00Z">
            <w:rPr/>
          </w:rPrChange>
        </w:rPr>
        <w:t>Fall 2020</w:t>
      </w:r>
    </w:p>
    <w:p w14:paraId="7E83E541" w14:textId="6718FF7D" w:rsidR="00CC36B4" w:rsidRPr="00EF2E9C" w:rsidRDefault="00CC36B4" w:rsidP="00CC36B4">
      <w:pPr>
        <w:jc w:val="center"/>
        <w:rPr>
          <w:rFonts w:ascii="Times New Roman" w:hAnsi="Times New Roman" w:cs="Times New Roman"/>
          <w:rPrChange w:id="27" w:author="Odysseys Diamantopoulos-Pantaleon" w:date="2020-12-14T17:34:00Z">
            <w:rPr/>
          </w:rPrChange>
        </w:rPr>
      </w:pPr>
      <w:r w:rsidRPr="00EF2E9C">
        <w:rPr>
          <w:rFonts w:ascii="Times New Roman" w:hAnsi="Times New Roman" w:cs="Times New Roman"/>
          <w:rPrChange w:id="28" w:author="Odysseys Diamantopoulos-Pantaleon" w:date="2020-12-14T17:34:00Z">
            <w:rPr/>
          </w:rPrChange>
        </w:rPr>
        <w:t xml:space="preserve">Words: </w:t>
      </w:r>
      <w:del w:id="29" w:author="Odysseys Diamantopoulos-Pantaleon" w:date="2020-12-14T16:03:00Z">
        <w:r w:rsidRPr="00EF2E9C" w:rsidDel="003F7B04">
          <w:rPr>
            <w:rFonts w:ascii="Times New Roman" w:hAnsi="Times New Roman" w:cs="Times New Roman"/>
            <w:rPrChange w:id="30" w:author="Odysseys Diamantopoulos-Pantaleon" w:date="2020-12-14T17:34:00Z">
              <w:rPr/>
            </w:rPrChange>
          </w:rPr>
          <w:delText>3000</w:delText>
        </w:r>
      </w:del>
      <w:r w:rsidR="00437F27">
        <w:rPr>
          <w:rFonts w:ascii="Times New Roman" w:hAnsi="Times New Roman" w:cs="Times New Roman"/>
        </w:rPr>
        <w:t>40</w:t>
      </w:r>
      <w:r w:rsidR="0005181F">
        <w:rPr>
          <w:rFonts w:ascii="Times New Roman" w:hAnsi="Times New Roman" w:cs="Times New Roman"/>
        </w:rPr>
        <w:t>25</w:t>
      </w:r>
    </w:p>
    <w:p w14:paraId="493C8DE4" w14:textId="77777777" w:rsidR="00CF1CAE" w:rsidRPr="00EF2E9C" w:rsidRDefault="00CF1CAE" w:rsidP="00CF1CAE">
      <w:pPr>
        <w:rPr>
          <w:rFonts w:ascii="Times New Roman" w:hAnsi="Times New Roman" w:cs="Times New Roman"/>
          <w:b/>
          <w:bCs/>
          <w:rPrChange w:id="31" w:author="Odysseys Diamantopoulos-Pantaleon" w:date="2020-12-14T17:34:00Z">
            <w:rPr>
              <w:b/>
              <w:bCs/>
            </w:rPr>
          </w:rPrChange>
        </w:rPr>
      </w:pPr>
    </w:p>
    <w:p w14:paraId="6077883C" w14:textId="77777777" w:rsidR="00CF1CAE" w:rsidRPr="00EF2E9C" w:rsidRDefault="00CF1CAE" w:rsidP="00CF1CAE">
      <w:pPr>
        <w:rPr>
          <w:rFonts w:ascii="Times New Roman" w:hAnsi="Times New Roman" w:cs="Times New Roman"/>
          <w:rPrChange w:id="32" w:author="Odysseys Diamantopoulos-Pantaleon" w:date="2020-12-14T17:34:00Z">
            <w:rPr/>
          </w:rPrChange>
        </w:rPr>
      </w:pPr>
    </w:p>
    <w:p w14:paraId="688298CF" w14:textId="752D3DA0" w:rsidR="00BE1600" w:rsidRPr="00EF2E9C" w:rsidRDefault="00BE1600" w:rsidP="002F0981">
      <w:pPr>
        <w:rPr>
          <w:rFonts w:ascii="Times New Roman" w:hAnsi="Times New Roman" w:cs="Times New Roman"/>
          <w:rPrChange w:id="33" w:author="Odysseys Diamantopoulos-Pantaleon" w:date="2020-12-14T17:34:00Z">
            <w:rPr/>
          </w:rPrChange>
        </w:rPr>
      </w:pPr>
    </w:p>
    <w:p w14:paraId="63A209B3" w14:textId="76C53EBF" w:rsidR="00BE1600" w:rsidRPr="00EF2E9C" w:rsidRDefault="002F0AB8" w:rsidP="002F0AB8">
      <w:pPr>
        <w:pStyle w:val="Title"/>
        <w:jc w:val="center"/>
        <w:rPr>
          <w:rFonts w:ascii="Times New Roman" w:hAnsi="Times New Roman" w:cs="Times New Roman"/>
          <w:rPrChange w:id="34" w:author="Odysseys Diamantopoulos-Pantaleon" w:date="2020-12-14T17:34:00Z">
            <w:rPr/>
          </w:rPrChange>
        </w:rPr>
      </w:pPr>
      <w:r w:rsidRPr="00EF2E9C">
        <w:rPr>
          <w:rFonts w:ascii="Times New Roman" w:hAnsi="Times New Roman" w:cs="Times New Roman"/>
          <w:rPrChange w:id="35" w:author="Odysseys Diamantopoulos-Pantaleon" w:date="2020-12-14T17:34:00Z">
            <w:rPr/>
          </w:rPrChange>
        </w:rPr>
        <w:lastRenderedPageBreak/>
        <w:t>INTRODUCTION</w:t>
      </w:r>
    </w:p>
    <w:p w14:paraId="080528F7" w14:textId="49013DB5" w:rsidR="00AB58C3" w:rsidRPr="00EF2E9C" w:rsidRDefault="00AB58C3" w:rsidP="00AB58C3">
      <w:pPr>
        <w:rPr>
          <w:rFonts w:ascii="Times New Roman" w:hAnsi="Times New Roman" w:cs="Times New Roman"/>
          <w:rPrChange w:id="36" w:author="Odysseys Diamantopoulos-Pantaleon" w:date="2020-12-14T17:34:00Z">
            <w:rPr/>
          </w:rPrChange>
        </w:rPr>
      </w:pPr>
    </w:p>
    <w:p w14:paraId="4FA92883" w14:textId="17D6CBC0" w:rsidR="00AB58C3" w:rsidRPr="00E23A70" w:rsidDel="0092283A" w:rsidRDefault="003A5883" w:rsidP="00AB58C3">
      <w:pPr>
        <w:rPr>
          <w:del w:id="37" w:author="Odysseys Diamantopoulos-Pantaleon" w:date="2020-12-07T18:30:00Z"/>
          <w:rFonts w:ascii="Times New Roman" w:hAnsi="Times New Roman" w:cs="Times New Roman"/>
          <w:sz w:val="28"/>
          <w:szCs w:val="28"/>
        </w:rPr>
      </w:pPr>
      <w:r w:rsidRPr="00E23A70">
        <w:rPr>
          <w:rFonts w:ascii="Times New Roman" w:hAnsi="Times New Roman" w:cs="Times New Roman"/>
          <w:sz w:val="28"/>
          <w:szCs w:val="28"/>
          <w:rPrChange w:id="38" w:author="Odysseys Diamantopoulos-Pantaleon" w:date="2020-12-14T17:34:00Z">
            <w:rPr/>
          </w:rPrChange>
        </w:rPr>
        <w:t xml:space="preserve">Since ancient times humanity has been troubled by the question of how much </w:t>
      </w:r>
      <w:del w:id="39" w:author="Odysseys Diamantopoulos-Pantaleon" w:date="2020-12-07T19:01:00Z">
        <w:r w:rsidRPr="00E23A70" w:rsidDel="00243638">
          <w:rPr>
            <w:rFonts w:ascii="Times New Roman" w:hAnsi="Times New Roman" w:cs="Times New Roman"/>
            <w:sz w:val="28"/>
            <w:szCs w:val="28"/>
            <w:rPrChange w:id="40" w:author="Odysseys Diamantopoulos-Pantaleon" w:date="2020-12-14T17:34:00Z">
              <w:rPr/>
            </w:rPrChange>
          </w:rPr>
          <w:delText>can we</w:delText>
        </w:r>
      </w:del>
      <w:ins w:id="41" w:author="Odysseys Diamantopoulos-Pantaleon" w:date="2020-12-07T19:01:00Z">
        <w:r w:rsidR="00243638" w:rsidRPr="00E23A70">
          <w:rPr>
            <w:rFonts w:ascii="Times New Roman" w:hAnsi="Times New Roman" w:cs="Times New Roman"/>
            <w:sz w:val="28"/>
            <w:szCs w:val="28"/>
            <w:rPrChange w:id="42" w:author="Odysseys Diamantopoulos-Pantaleon" w:date="2020-12-14T17:34:00Z">
              <w:rPr/>
            </w:rPrChange>
          </w:rPr>
          <w:t>we can</w:t>
        </w:r>
      </w:ins>
      <w:r w:rsidRPr="00E23A70">
        <w:rPr>
          <w:rFonts w:ascii="Times New Roman" w:hAnsi="Times New Roman" w:cs="Times New Roman"/>
          <w:sz w:val="28"/>
          <w:szCs w:val="28"/>
          <w:rPrChange w:id="43" w:author="Odysseys Diamantopoulos-Pantaleon" w:date="2020-12-14T17:34:00Z">
            <w:rPr/>
          </w:rPrChange>
        </w:rPr>
        <w:t xml:space="preserve"> trust our senses. Can we completely rely on them or are there lurking dangers? Philosophers have been occupied with this question for </w:t>
      </w:r>
      <w:r w:rsidR="006C2310" w:rsidRPr="00E23A70">
        <w:rPr>
          <w:rFonts w:ascii="Times New Roman" w:hAnsi="Times New Roman" w:cs="Times New Roman"/>
          <w:sz w:val="28"/>
          <w:szCs w:val="28"/>
        </w:rPr>
        <w:t>eons</w:t>
      </w:r>
      <w:r w:rsidRPr="00E23A70">
        <w:rPr>
          <w:rFonts w:ascii="Times New Roman" w:hAnsi="Times New Roman" w:cs="Times New Roman"/>
          <w:sz w:val="28"/>
          <w:szCs w:val="28"/>
          <w:rPrChange w:id="44" w:author="Odysseys Diamantopoulos-Pantaleon" w:date="2020-12-14T17:34:00Z">
            <w:rPr/>
          </w:rPrChange>
        </w:rPr>
        <w:t xml:space="preserve"> and have over the centuries given some very interesting theories.</w:t>
      </w:r>
      <w:ins w:id="45" w:author="Odysseys Diamantopoulos-Pantaleon" w:date="2020-12-11T17:24:00Z">
        <w:r w:rsidR="0092283A" w:rsidRPr="00E23A70">
          <w:rPr>
            <w:rFonts w:ascii="Times New Roman" w:hAnsi="Times New Roman" w:cs="Times New Roman"/>
            <w:sz w:val="28"/>
            <w:szCs w:val="28"/>
          </w:rPr>
          <w:t xml:space="preserve"> </w:t>
        </w:r>
      </w:ins>
      <w:ins w:id="46" w:author="Odysseys Diamantopoulos-Pantaleon" w:date="2020-12-07T18:48:00Z">
        <w:r w:rsidR="00B8389C" w:rsidRPr="00E23A70">
          <w:rPr>
            <w:rFonts w:ascii="Times New Roman" w:hAnsi="Times New Roman" w:cs="Times New Roman"/>
            <w:sz w:val="28"/>
            <w:szCs w:val="28"/>
            <w:rPrChange w:id="47" w:author="Odysseys Diamantopoulos-Pantaleon" w:date="2020-12-14T17:34:00Z">
              <w:rPr/>
            </w:rPrChange>
          </w:rPr>
          <w:t>Aristotelians</w:t>
        </w:r>
      </w:ins>
      <w:r w:rsidRPr="00E23A70">
        <w:rPr>
          <w:rFonts w:ascii="Times New Roman" w:hAnsi="Times New Roman" w:cs="Times New Roman"/>
          <w:sz w:val="28"/>
          <w:szCs w:val="28"/>
          <w:rPrChange w:id="48" w:author="Odysseys Diamantopoulos-Pantaleon" w:date="2020-12-14T17:34:00Z">
            <w:rPr/>
          </w:rPrChange>
        </w:rPr>
        <w:t xml:space="preserve"> </w:t>
      </w:r>
      <w:ins w:id="49" w:author="Odysseys Diamantopoulos-Pantaleon" w:date="2020-12-07T18:54:00Z">
        <w:r w:rsidR="00B8389C" w:rsidRPr="00E23A70">
          <w:rPr>
            <w:rFonts w:ascii="Times New Roman" w:hAnsi="Times New Roman" w:cs="Times New Roman"/>
            <w:sz w:val="28"/>
            <w:szCs w:val="28"/>
            <w:rPrChange w:id="50" w:author="Odysseys Diamantopoulos-Pantaleon" w:date="2020-12-14T17:34:00Z">
              <w:rPr/>
            </w:rPrChange>
          </w:rPr>
          <w:t>begin with the conviction that our perceptual and cognitive faculties are dependable</w:t>
        </w:r>
        <w:r w:rsidR="00243638" w:rsidRPr="00E23A70">
          <w:rPr>
            <w:rFonts w:ascii="Times New Roman" w:hAnsi="Times New Roman" w:cs="Times New Roman"/>
            <w:sz w:val="28"/>
            <w:szCs w:val="28"/>
            <w:rPrChange w:id="51" w:author="Odysseys Diamantopoulos-Pantaleon" w:date="2020-12-14T17:34:00Z">
              <w:rPr/>
            </w:rPrChange>
          </w:rPr>
          <w:t xml:space="preserve"> and </w:t>
        </w:r>
      </w:ins>
      <w:ins w:id="52" w:author="Odysseys Diamantopoulos-Pantaleon" w:date="2020-12-07T18:55:00Z">
        <w:r w:rsidR="00243638" w:rsidRPr="00E23A70">
          <w:rPr>
            <w:rFonts w:ascii="Times New Roman" w:hAnsi="Times New Roman" w:cs="Times New Roman"/>
            <w:sz w:val="28"/>
            <w:szCs w:val="28"/>
            <w:rPrChange w:id="53" w:author="Odysseys Diamantopoulos-Pantaleon" w:date="2020-12-14T17:34:00Z">
              <w:rPr/>
            </w:rPrChange>
          </w:rPr>
          <w:t>put us into direct contact with the features and the essence of our world</w:t>
        </w:r>
      </w:ins>
      <w:ins w:id="54" w:author="Odysseys Diamantopoulos-Pantaleon" w:date="2020-12-07T18:56:00Z">
        <w:r w:rsidR="00243638" w:rsidRPr="00E23A70">
          <w:rPr>
            <w:rFonts w:ascii="Times New Roman" w:hAnsi="Times New Roman" w:cs="Times New Roman"/>
            <w:sz w:val="28"/>
            <w:szCs w:val="28"/>
            <w:rPrChange w:id="55" w:author="Odysseys Diamantopoulos-Pantaleon" w:date="2020-12-14T17:34:00Z">
              <w:rPr/>
            </w:rPrChange>
          </w:rPr>
          <w:t xml:space="preserve"> so there is no need for us to be skeptical about them.</w:t>
        </w:r>
      </w:ins>
      <w:ins w:id="56" w:author="Odysseys Diamantopoulos-Pantaleon" w:date="2020-12-07T18:55:00Z">
        <w:r w:rsidR="00243638" w:rsidRPr="00E23A70">
          <w:rPr>
            <w:rFonts w:ascii="Times New Roman" w:hAnsi="Times New Roman" w:cs="Times New Roman"/>
            <w:sz w:val="28"/>
            <w:szCs w:val="28"/>
            <w:rPrChange w:id="57" w:author="Odysseys Diamantopoulos-Pantaleon" w:date="2020-12-14T17:34:00Z">
              <w:rPr/>
            </w:rPrChange>
          </w:rPr>
          <w:t xml:space="preserve"> </w:t>
        </w:r>
      </w:ins>
      <w:ins w:id="58" w:author="Odysseys Diamantopoulos-Pantaleon" w:date="2020-12-07T18:22:00Z">
        <w:r w:rsidR="0081557C" w:rsidRPr="00E23A70">
          <w:rPr>
            <w:rFonts w:ascii="Times New Roman" w:hAnsi="Times New Roman" w:cs="Times New Roman"/>
            <w:sz w:val="28"/>
            <w:szCs w:val="28"/>
            <w:rPrChange w:id="59" w:author="Odysseys Diamantopoulos-Pantaleon" w:date="2020-12-14T17:34:00Z">
              <w:rPr/>
            </w:rPrChange>
          </w:rPr>
          <w:t>E</w:t>
        </w:r>
      </w:ins>
      <w:r w:rsidR="0081557C" w:rsidRPr="00E23A70">
        <w:rPr>
          <w:rFonts w:ascii="Times New Roman" w:hAnsi="Times New Roman" w:cs="Times New Roman"/>
          <w:sz w:val="28"/>
          <w:szCs w:val="28"/>
          <w:rPrChange w:id="60" w:author="Odysseys Diamantopoulos-Pantaleon" w:date="2020-12-14T17:34:00Z">
            <w:rPr/>
          </w:rPrChange>
        </w:rPr>
        <w:t>mpiricists</w:t>
      </w:r>
      <w:ins w:id="61" w:author="Odysseys Diamantopoulos-Pantaleon" w:date="2020-12-07T19:10:00Z">
        <w:r w:rsidR="001C0DC9" w:rsidRPr="00E23A70">
          <w:rPr>
            <w:rFonts w:ascii="Times New Roman" w:hAnsi="Times New Roman" w:cs="Times New Roman"/>
            <w:sz w:val="28"/>
            <w:szCs w:val="28"/>
            <w:rPrChange w:id="62" w:author="Odysseys Diamantopoulos-Pantaleon" w:date="2020-12-14T17:34:00Z">
              <w:rPr/>
            </w:rPrChange>
          </w:rPr>
          <w:t>, likewise,</w:t>
        </w:r>
      </w:ins>
      <w:r w:rsidR="0081557C" w:rsidRPr="00E23A70">
        <w:rPr>
          <w:rFonts w:ascii="Times New Roman" w:hAnsi="Times New Roman" w:cs="Times New Roman"/>
          <w:sz w:val="28"/>
          <w:szCs w:val="28"/>
          <w:rPrChange w:id="63" w:author="Odysseys Diamantopoulos-Pantaleon" w:date="2020-12-14T17:34:00Z">
            <w:rPr/>
          </w:rPrChange>
        </w:rPr>
        <w:t xml:space="preserve"> </w:t>
      </w:r>
      <w:del w:id="64" w:author="Odysseys Diamantopoulos-Pantaleon" w:date="2020-12-07T19:06:00Z">
        <w:r w:rsidR="0081557C" w:rsidRPr="00E23A70" w:rsidDel="001C0DC9">
          <w:rPr>
            <w:rFonts w:ascii="Times New Roman" w:hAnsi="Times New Roman" w:cs="Times New Roman"/>
            <w:sz w:val="28"/>
            <w:szCs w:val="28"/>
            <w:rPrChange w:id="65" w:author="Odysseys Diamantopoulos-Pantaleon" w:date="2020-12-14T17:34:00Z">
              <w:rPr/>
            </w:rPrChange>
          </w:rPr>
          <w:delText xml:space="preserve">like Locke </w:delText>
        </w:r>
      </w:del>
      <w:r w:rsidR="0081557C" w:rsidRPr="00E23A70">
        <w:rPr>
          <w:rFonts w:ascii="Times New Roman" w:hAnsi="Times New Roman" w:cs="Times New Roman"/>
          <w:sz w:val="28"/>
          <w:szCs w:val="28"/>
          <w:rPrChange w:id="66" w:author="Odysseys Diamantopoulos-Pantaleon" w:date="2020-12-14T17:34:00Z">
            <w:rPr/>
          </w:rPrChange>
        </w:rPr>
        <w:t xml:space="preserve">claimed </w:t>
      </w:r>
      <w:ins w:id="67" w:author="Odysseys Diamantopoulos-Pantaleon" w:date="2020-12-07T19:02:00Z">
        <w:r w:rsidR="00B0167F" w:rsidRPr="00E23A70">
          <w:rPr>
            <w:rFonts w:ascii="Times New Roman" w:hAnsi="Times New Roman" w:cs="Times New Roman"/>
            <w:sz w:val="28"/>
            <w:szCs w:val="28"/>
            <w:rPrChange w:id="68" w:author="Odysseys Diamantopoulos-Pantaleon" w:date="2020-12-14T17:34:00Z">
              <w:rPr/>
            </w:rPrChange>
          </w:rPr>
          <w:t xml:space="preserve">that </w:t>
        </w:r>
      </w:ins>
      <w:ins w:id="69" w:author="Odysseys Diamantopoulos-Pantaleon" w:date="2020-12-07T19:04:00Z">
        <w:r w:rsidR="00B0167F" w:rsidRPr="00E23A70">
          <w:rPr>
            <w:rFonts w:ascii="Times New Roman" w:hAnsi="Times New Roman" w:cs="Times New Roman"/>
            <w:sz w:val="28"/>
            <w:szCs w:val="28"/>
            <w:rPrChange w:id="70" w:author="Odysseys Diamantopoulos-Pantaleon" w:date="2020-12-14T17:34:00Z">
              <w:rPr/>
            </w:rPrChange>
          </w:rPr>
          <w:t>knowledge can only be a</w:t>
        </w:r>
      </w:ins>
      <w:ins w:id="71" w:author="Odysseys Diamantopoulos-Pantaleon" w:date="2020-12-14T17:11:00Z">
        <w:r w:rsidR="00747745" w:rsidRPr="00E23A70">
          <w:rPr>
            <w:rFonts w:ascii="Times New Roman" w:hAnsi="Times New Roman" w:cs="Times New Roman"/>
            <w:sz w:val="28"/>
            <w:szCs w:val="28"/>
          </w:rPr>
          <w:t>-</w:t>
        </w:r>
      </w:ins>
      <w:ins w:id="72" w:author="Odysseys Diamantopoulos-Pantaleon" w:date="2020-12-07T19:04:00Z">
        <w:r w:rsidR="00B0167F" w:rsidRPr="00E23A70">
          <w:rPr>
            <w:rFonts w:ascii="Times New Roman" w:hAnsi="Times New Roman" w:cs="Times New Roman"/>
            <w:sz w:val="28"/>
            <w:szCs w:val="28"/>
            <w:rPrChange w:id="73" w:author="Odysseys Diamantopoulos-Pantaleon" w:date="2020-12-14T17:34:00Z">
              <w:rPr/>
            </w:rPrChange>
          </w:rPr>
          <w:t xml:space="preserve">posteriori and must refer to something in the physical world which is precisely why </w:t>
        </w:r>
      </w:ins>
      <w:del w:id="74" w:author="Odysseys Diamantopoulos-Pantaleon" w:date="2020-12-07T19:04:00Z">
        <w:r w:rsidR="0081557C" w:rsidRPr="00E23A70" w:rsidDel="00543751">
          <w:rPr>
            <w:rFonts w:ascii="Times New Roman" w:hAnsi="Times New Roman" w:cs="Times New Roman"/>
            <w:sz w:val="28"/>
            <w:szCs w:val="28"/>
            <w:rPrChange w:id="75" w:author="Odysseys Diamantopoulos-Pantaleon" w:date="2020-12-14T17:34:00Z">
              <w:rPr/>
            </w:rPrChange>
          </w:rPr>
          <w:delText xml:space="preserve">that </w:delText>
        </w:r>
      </w:del>
      <w:r w:rsidR="0081557C" w:rsidRPr="00E23A70">
        <w:rPr>
          <w:rFonts w:ascii="Times New Roman" w:hAnsi="Times New Roman" w:cs="Times New Roman"/>
          <w:sz w:val="28"/>
          <w:szCs w:val="28"/>
          <w:rPrChange w:id="76" w:author="Odysseys Diamantopoulos-Pantaleon" w:date="2020-12-14T17:34:00Z">
            <w:rPr/>
          </w:rPrChange>
        </w:rPr>
        <w:t xml:space="preserve">our senses </w:t>
      </w:r>
      <w:ins w:id="77" w:author="Odysseys Diamantopoulos-Pantaleon" w:date="2020-12-07T18:23:00Z">
        <w:r w:rsidR="003A75DC" w:rsidRPr="00E23A70">
          <w:rPr>
            <w:rFonts w:ascii="Times New Roman" w:hAnsi="Times New Roman" w:cs="Times New Roman"/>
            <w:sz w:val="28"/>
            <w:szCs w:val="28"/>
            <w:rPrChange w:id="78" w:author="Odysseys Diamantopoulos-Pantaleon" w:date="2020-12-14T17:34:00Z">
              <w:rPr/>
            </w:rPrChange>
          </w:rPr>
          <w:t xml:space="preserve">are our </w:t>
        </w:r>
      </w:ins>
      <w:ins w:id="79" w:author="Odysseys Diamantopoulos-Pantaleon" w:date="2020-12-07T19:20:00Z">
        <w:r w:rsidR="0031365E" w:rsidRPr="00E23A70">
          <w:rPr>
            <w:rFonts w:ascii="Times New Roman" w:hAnsi="Times New Roman" w:cs="Times New Roman"/>
            <w:sz w:val="28"/>
            <w:szCs w:val="28"/>
            <w:rPrChange w:id="80" w:author="Odysseys Diamantopoulos-Pantaleon" w:date="2020-12-14T17:34:00Z">
              <w:rPr/>
            </w:rPrChange>
          </w:rPr>
          <w:t>best</w:t>
        </w:r>
      </w:ins>
      <w:ins w:id="81" w:author="Odysseys Diamantopoulos-Pantaleon" w:date="2020-12-07T18:23:00Z">
        <w:r w:rsidR="003A75DC" w:rsidRPr="00E23A70">
          <w:rPr>
            <w:rFonts w:ascii="Times New Roman" w:hAnsi="Times New Roman" w:cs="Times New Roman"/>
            <w:sz w:val="28"/>
            <w:szCs w:val="28"/>
            <w:rPrChange w:id="82" w:author="Odysseys Diamantopoulos-Pantaleon" w:date="2020-12-14T17:34:00Z">
              <w:rPr/>
            </w:rPrChange>
          </w:rPr>
          <w:t xml:space="preserve"> </w:t>
        </w:r>
      </w:ins>
      <w:ins w:id="83" w:author="Odysseys Diamantopoulos-Pantaleon" w:date="2020-12-07T18:24:00Z">
        <w:r w:rsidR="003A75DC" w:rsidRPr="00E23A70">
          <w:rPr>
            <w:rFonts w:ascii="Times New Roman" w:hAnsi="Times New Roman" w:cs="Times New Roman"/>
            <w:sz w:val="28"/>
            <w:szCs w:val="28"/>
            <w:rPrChange w:id="84" w:author="Odysseys Diamantopoulos-Pantaleon" w:date="2020-12-14T17:34:00Z">
              <w:rPr/>
            </w:rPrChange>
          </w:rPr>
          <w:t>source of attaining knowledge</w:t>
        </w:r>
      </w:ins>
      <w:del w:id="85" w:author="Odysseys Diamantopoulos-Pantaleon" w:date="2020-12-07T18:23:00Z">
        <w:r w:rsidR="0081557C" w:rsidRPr="00E23A70" w:rsidDel="003A75DC">
          <w:rPr>
            <w:rFonts w:ascii="Times New Roman" w:hAnsi="Times New Roman" w:cs="Times New Roman"/>
            <w:sz w:val="28"/>
            <w:szCs w:val="28"/>
            <w:rPrChange w:id="86" w:author="Odysseys Diamantopoulos-Pantaleon" w:date="2020-12-14T17:34:00Z">
              <w:rPr/>
            </w:rPrChange>
          </w:rPr>
          <w:delText>can be trusted and because of them we can attain knowledge</w:delText>
        </w:r>
      </w:del>
      <w:r w:rsidR="0081557C" w:rsidRPr="00E23A70">
        <w:rPr>
          <w:rFonts w:ascii="Times New Roman" w:hAnsi="Times New Roman" w:cs="Times New Roman"/>
          <w:sz w:val="28"/>
          <w:szCs w:val="28"/>
          <w:rPrChange w:id="87" w:author="Odysseys Diamantopoulos-Pantaleon" w:date="2020-12-14T17:34:00Z">
            <w:rPr/>
          </w:rPrChange>
        </w:rPr>
        <w:t>.</w:t>
      </w:r>
      <w:ins w:id="88" w:author="Odysseys Diamantopoulos-Pantaleon" w:date="2020-12-07T18:24:00Z">
        <w:r w:rsidR="003A75DC" w:rsidRPr="00E23A70">
          <w:rPr>
            <w:rFonts w:ascii="Times New Roman" w:hAnsi="Times New Roman" w:cs="Times New Roman"/>
            <w:sz w:val="28"/>
            <w:szCs w:val="28"/>
            <w:rPrChange w:id="89" w:author="Odysseys Diamantopoulos-Pantaleon" w:date="2020-12-14T17:34:00Z">
              <w:rPr/>
            </w:rPrChange>
          </w:rPr>
          <w:t xml:space="preserve"> Without them we would not be able to know the world around us and even though they may</w:t>
        </w:r>
      </w:ins>
      <w:ins w:id="90" w:author="Odysseys Diamantopoulos-Pantaleon" w:date="2020-12-07T18:32:00Z">
        <w:r w:rsidR="00EB5BAF" w:rsidRPr="00E23A70">
          <w:rPr>
            <w:rFonts w:ascii="Times New Roman" w:hAnsi="Times New Roman" w:cs="Times New Roman"/>
            <w:sz w:val="28"/>
            <w:szCs w:val="28"/>
            <w:rPrChange w:id="91" w:author="Odysseys Diamantopoulos-Pantaleon" w:date="2020-12-14T17:34:00Z">
              <w:rPr/>
            </w:rPrChange>
          </w:rPr>
          <w:t>,</w:t>
        </w:r>
      </w:ins>
      <w:ins w:id="92" w:author="Odysseys Diamantopoulos-Pantaleon" w:date="2020-12-07T18:24:00Z">
        <w:r w:rsidR="003A75DC" w:rsidRPr="00E23A70">
          <w:rPr>
            <w:rFonts w:ascii="Times New Roman" w:hAnsi="Times New Roman" w:cs="Times New Roman"/>
            <w:sz w:val="28"/>
            <w:szCs w:val="28"/>
            <w:rPrChange w:id="93" w:author="Odysseys Diamantopoulos-Pantaleon" w:date="2020-12-14T17:34:00Z">
              <w:rPr/>
            </w:rPrChange>
          </w:rPr>
          <w:t xml:space="preserve"> in some cases</w:t>
        </w:r>
      </w:ins>
      <w:ins w:id="94" w:author="Odysseys Diamantopoulos-Pantaleon" w:date="2020-12-07T18:32:00Z">
        <w:r w:rsidR="00EB5BAF" w:rsidRPr="00E23A70">
          <w:rPr>
            <w:rFonts w:ascii="Times New Roman" w:hAnsi="Times New Roman" w:cs="Times New Roman"/>
            <w:sz w:val="28"/>
            <w:szCs w:val="28"/>
            <w:rPrChange w:id="95" w:author="Odysseys Diamantopoulos-Pantaleon" w:date="2020-12-14T17:34:00Z">
              <w:rPr/>
            </w:rPrChange>
          </w:rPr>
          <w:t>,</w:t>
        </w:r>
      </w:ins>
      <w:ins w:id="96" w:author="Odysseys Diamantopoulos-Pantaleon" w:date="2020-12-07T18:24:00Z">
        <w:r w:rsidR="003A75DC" w:rsidRPr="00E23A70">
          <w:rPr>
            <w:rFonts w:ascii="Times New Roman" w:hAnsi="Times New Roman" w:cs="Times New Roman"/>
            <w:sz w:val="28"/>
            <w:szCs w:val="28"/>
            <w:rPrChange w:id="97" w:author="Odysseys Diamantopoulos-Pantaleon" w:date="2020-12-14T17:34:00Z">
              <w:rPr/>
            </w:rPrChange>
          </w:rPr>
          <w:t xml:space="preserve"> deceive us there are still </w:t>
        </w:r>
      </w:ins>
      <w:ins w:id="98" w:author="Odysseys Diamantopoulos-Pantaleon" w:date="2020-12-07T18:25:00Z">
        <w:r w:rsidR="003A75DC" w:rsidRPr="00E23A70">
          <w:rPr>
            <w:rFonts w:ascii="Times New Roman" w:hAnsi="Times New Roman" w:cs="Times New Roman"/>
            <w:sz w:val="28"/>
            <w:szCs w:val="28"/>
            <w:rPrChange w:id="99" w:author="Odysseys Diamantopoulos-Pantaleon" w:date="2020-12-14T17:34:00Z">
              <w:rPr/>
            </w:rPrChange>
          </w:rPr>
          <w:t>the most reliable tool we possess.</w:t>
        </w:r>
      </w:ins>
      <w:ins w:id="100" w:author="Odysseys Diamantopoulos-Pantaleon" w:date="2020-12-07T19:07:00Z">
        <w:r w:rsidR="001C0DC9" w:rsidRPr="00E23A70">
          <w:rPr>
            <w:rFonts w:ascii="Times New Roman" w:hAnsi="Times New Roman" w:cs="Times New Roman"/>
            <w:sz w:val="28"/>
            <w:szCs w:val="28"/>
            <w:rPrChange w:id="101" w:author="Odysseys Diamantopoulos-Pantaleon" w:date="2020-12-14T17:34:00Z">
              <w:rPr/>
            </w:rPrChange>
          </w:rPr>
          <w:t xml:space="preserve"> Rationalists</w:t>
        </w:r>
      </w:ins>
      <w:ins w:id="102" w:author="Odysseys Diamantopoulos-Pantaleon" w:date="2020-12-07T19:08:00Z">
        <w:r w:rsidR="001C0DC9" w:rsidRPr="00E23A70">
          <w:rPr>
            <w:rFonts w:ascii="Times New Roman" w:hAnsi="Times New Roman" w:cs="Times New Roman"/>
            <w:sz w:val="28"/>
            <w:szCs w:val="28"/>
            <w:rPrChange w:id="103" w:author="Odysseys Diamantopoulos-Pantaleon" w:date="2020-12-14T17:34:00Z">
              <w:rPr/>
            </w:rPrChange>
          </w:rPr>
          <w:t>, on the other hand,</w:t>
        </w:r>
      </w:ins>
      <w:ins w:id="104" w:author="Odysseys Diamantopoulos-Pantaleon" w:date="2020-12-07T19:07:00Z">
        <w:r w:rsidR="001C0DC9" w:rsidRPr="00E23A70">
          <w:rPr>
            <w:rFonts w:ascii="Times New Roman" w:hAnsi="Times New Roman" w:cs="Times New Roman"/>
            <w:sz w:val="28"/>
            <w:szCs w:val="28"/>
            <w:rPrChange w:id="105" w:author="Odysseys Diamantopoulos-Pantaleon" w:date="2020-12-14T17:34:00Z">
              <w:rPr/>
            </w:rPrChange>
          </w:rPr>
          <w:t xml:space="preserve"> strongly argued that human beings have some form of intuition that </w:t>
        </w:r>
      </w:ins>
      <w:ins w:id="106" w:author="Odysseys Diamantopoulos-Pantaleon" w:date="2020-12-07T19:17:00Z">
        <w:r w:rsidR="0031365E" w:rsidRPr="00E23A70">
          <w:rPr>
            <w:rFonts w:ascii="Times New Roman" w:hAnsi="Times New Roman" w:cs="Times New Roman"/>
            <w:sz w:val="28"/>
            <w:szCs w:val="28"/>
            <w:rPrChange w:id="107" w:author="Odysseys Diamantopoulos-Pantaleon" w:date="2020-12-14T17:34:00Z">
              <w:rPr/>
            </w:rPrChange>
          </w:rPr>
          <w:t>is strongly connected</w:t>
        </w:r>
      </w:ins>
      <w:ins w:id="108" w:author="Odysseys Diamantopoulos-Pantaleon" w:date="2020-12-07T19:07:00Z">
        <w:r w:rsidR="001C0DC9" w:rsidRPr="00E23A70">
          <w:rPr>
            <w:rFonts w:ascii="Times New Roman" w:hAnsi="Times New Roman" w:cs="Times New Roman"/>
            <w:sz w:val="28"/>
            <w:szCs w:val="28"/>
            <w:rPrChange w:id="109" w:author="Odysseys Diamantopoulos-Pantaleon" w:date="2020-12-14T17:34:00Z">
              <w:rPr/>
            </w:rPrChange>
          </w:rPr>
          <w:t xml:space="preserve"> with our rational </w:t>
        </w:r>
      </w:ins>
      <w:ins w:id="110" w:author="Odysseys Diamantopoulos-Pantaleon" w:date="2020-12-07T19:08:00Z">
        <w:r w:rsidR="001C0DC9" w:rsidRPr="00E23A70">
          <w:rPr>
            <w:rFonts w:ascii="Times New Roman" w:hAnsi="Times New Roman" w:cs="Times New Roman"/>
            <w:sz w:val="28"/>
            <w:szCs w:val="28"/>
            <w:rPrChange w:id="111" w:author="Odysseys Diamantopoulos-Pantaleon" w:date="2020-12-14T17:34:00Z">
              <w:rPr/>
            </w:rPrChange>
          </w:rPr>
          <w:t>nature</w:t>
        </w:r>
      </w:ins>
      <w:ins w:id="112" w:author="Odysseys Diamantopoulos-Pantaleon" w:date="2020-12-07T19:11:00Z">
        <w:r w:rsidR="001C0DC9" w:rsidRPr="00E23A70">
          <w:rPr>
            <w:rFonts w:ascii="Times New Roman" w:hAnsi="Times New Roman" w:cs="Times New Roman"/>
            <w:sz w:val="28"/>
            <w:szCs w:val="28"/>
            <w:rPrChange w:id="113" w:author="Odysseys Diamantopoulos-Pantaleon" w:date="2020-12-14T17:34:00Z">
              <w:rPr/>
            </w:rPrChange>
          </w:rPr>
          <w:t xml:space="preserve"> and claimed that reason is a superior source of knowledge than our sense</w:t>
        </w:r>
      </w:ins>
      <w:ins w:id="114" w:author="Odysseys Diamantopoulos-Pantaleon" w:date="2020-12-07T19:17:00Z">
        <w:r w:rsidR="0031365E" w:rsidRPr="00E23A70">
          <w:rPr>
            <w:rFonts w:ascii="Times New Roman" w:hAnsi="Times New Roman" w:cs="Times New Roman"/>
            <w:sz w:val="28"/>
            <w:szCs w:val="28"/>
            <w:rPrChange w:id="115" w:author="Odysseys Diamantopoulos-Pantaleon" w:date="2020-12-14T17:34:00Z">
              <w:rPr/>
            </w:rPrChange>
          </w:rPr>
          <w:t>s</w:t>
        </w:r>
      </w:ins>
      <w:ins w:id="116" w:author="Odysseys Diamantopoulos-Pantaleon" w:date="2020-12-07T19:11:00Z">
        <w:r w:rsidR="001C0DC9" w:rsidRPr="00E23A70">
          <w:rPr>
            <w:rFonts w:ascii="Times New Roman" w:hAnsi="Times New Roman" w:cs="Times New Roman"/>
            <w:sz w:val="28"/>
            <w:szCs w:val="28"/>
            <w:rPrChange w:id="117" w:author="Odysseys Diamantopoulos-Pantaleon" w:date="2020-12-14T17:34:00Z">
              <w:rPr/>
            </w:rPrChange>
          </w:rPr>
          <w:t>.</w:t>
        </w:r>
      </w:ins>
      <w:r w:rsidR="00EE12CA" w:rsidRPr="00E23A70">
        <w:rPr>
          <w:rStyle w:val="FootnoteReference"/>
          <w:rFonts w:ascii="Times New Roman" w:hAnsi="Times New Roman" w:cs="Times New Roman"/>
          <w:sz w:val="28"/>
          <w:szCs w:val="28"/>
        </w:rPr>
        <w:footnoteReference w:id="1"/>
      </w:r>
      <w:ins w:id="118" w:author="Odysseys Diamantopoulos-Pantaleon" w:date="2020-12-07T19:10:00Z">
        <w:r w:rsidR="001C0DC9" w:rsidRPr="00E23A70">
          <w:rPr>
            <w:rFonts w:ascii="Times New Roman" w:hAnsi="Times New Roman" w:cs="Times New Roman"/>
            <w:sz w:val="28"/>
            <w:szCs w:val="28"/>
            <w:rPrChange w:id="119" w:author="Odysseys Diamantopoulos-Pantaleon" w:date="2020-12-14T17:34:00Z">
              <w:rPr/>
            </w:rPrChange>
          </w:rPr>
          <w:t xml:space="preserve"> </w:t>
        </w:r>
      </w:ins>
      <w:ins w:id="120" w:author="Odysseys Diamantopoulos-Pantaleon" w:date="2020-12-07T19:12:00Z">
        <w:r w:rsidR="001C0DC9" w:rsidRPr="00E23A70">
          <w:rPr>
            <w:rFonts w:ascii="Times New Roman" w:hAnsi="Times New Roman" w:cs="Times New Roman"/>
            <w:sz w:val="28"/>
            <w:szCs w:val="28"/>
            <w:rPrChange w:id="121" w:author="Odysseys Diamantopoulos-Pantaleon" w:date="2020-12-14T17:34:00Z">
              <w:rPr/>
            </w:rPrChange>
          </w:rPr>
          <w:t>A certain version of rationalism is associated with</w:t>
        </w:r>
      </w:ins>
      <w:r w:rsidR="0081557C" w:rsidRPr="00E23A70">
        <w:rPr>
          <w:rFonts w:ascii="Times New Roman" w:hAnsi="Times New Roman" w:cs="Times New Roman"/>
          <w:sz w:val="28"/>
          <w:szCs w:val="28"/>
          <w:rPrChange w:id="122" w:author="Odysseys Diamantopoulos-Pantaleon" w:date="2020-12-14T17:34:00Z">
            <w:rPr/>
          </w:rPrChange>
        </w:rPr>
        <w:t xml:space="preserve"> </w:t>
      </w:r>
      <w:del w:id="123" w:author="Odysseys Diamantopoulos-Pantaleon" w:date="2020-12-07T18:57:00Z">
        <w:r w:rsidR="0081557C" w:rsidRPr="00E23A70" w:rsidDel="00243638">
          <w:rPr>
            <w:rFonts w:ascii="Times New Roman" w:hAnsi="Times New Roman" w:cs="Times New Roman"/>
            <w:sz w:val="28"/>
            <w:szCs w:val="28"/>
            <w:rPrChange w:id="124" w:author="Odysseys Diamantopoulos-Pantaleon" w:date="2020-12-14T17:34:00Z">
              <w:rPr/>
            </w:rPrChange>
          </w:rPr>
          <w:delText xml:space="preserve">On the other hand, </w:delText>
        </w:r>
      </w:del>
      <w:ins w:id="125" w:author="Odysseys Diamantopoulos-Pantaleon" w:date="2020-12-07T18:30:00Z">
        <w:r w:rsidR="003A75DC" w:rsidRPr="00E23A70">
          <w:rPr>
            <w:rFonts w:ascii="Times New Roman" w:hAnsi="Times New Roman" w:cs="Times New Roman"/>
            <w:sz w:val="28"/>
            <w:szCs w:val="28"/>
            <w:rPrChange w:id="126" w:author="Odysseys Diamantopoulos-Pantaleon" w:date="2020-12-14T17:34:00Z">
              <w:rPr/>
            </w:rPrChange>
          </w:rPr>
          <w:t xml:space="preserve">Descartes </w:t>
        </w:r>
      </w:ins>
      <w:ins w:id="127" w:author="Odysseys Diamantopoulos-Pantaleon" w:date="2020-12-07T19:12:00Z">
        <w:r w:rsidR="001C0DC9" w:rsidRPr="00E23A70">
          <w:rPr>
            <w:rFonts w:ascii="Times New Roman" w:hAnsi="Times New Roman" w:cs="Times New Roman"/>
            <w:sz w:val="28"/>
            <w:szCs w:val="28"/>
            <w:rPrChange w:id="128" w:author="Odysseys Diamantopoulos-Pantaleon" w:date="2020-12-14T17:34:00Z">
              <w:rPr/>
            </w:rPrChange>
          </w:rPr>
          <w:t xml:space="preserve">who </w:t>
        </w:r>
      </w:ins>
      <w:ins w:id="129" w:author="Odysseys Diamantopoulos-Pantaleon" w:date="2020-12-07T18:30:00Z">
        <w:r w:rsidR="003A75DC" w:rsidRPr="00E23A70">
          <w:rPr>
            <w:rFonts w:ascii="Times New Roman" w:hAnsi="Times New Roman" w:cs="Times New Roman"/>
            <w:sz w:val="28"/>
            <w:szCs w:val="28"/>
            <w:rPrChange w:id="130" w:author="Odysseys Diamantopoulos-Pantaleon" w:date="2020-12-14T17:34:00Z">
              <w:rPr/>
            </w:rPrChange>
          </w:rPr>
          <w:t xml:space="preserve">denied that the senses reveal the true natures of substances. He held that in fact the human intellect </w:t>
        </w:r>
      </w:ins>
      <w:r w:rsidR="00E879A5" w:rsidRPr="00E23A70">
        <w:rPr>
          <w:rFonts w:ascii="Times New Roman" w:hAnsi="Times New Roman" w:cs="Times New Roman"/>
          <w:sz w:val="28"/>
          <w:szCs w:val="28"/>
        </w:rPr>
        <w:t>can</w:t>
      </w:r>
      <w:ins w:id="131" w:author="Odysseys Diamantopoulos-Pantaleon" w:date="2020-12-07T18:30:00Z">
        <w:r w:rsidR="003A75DC" w:rsidRPr="00E23A70">
          <w:rPr>
            <w:rFonts w:ascii="Times New Roman" w:hAnsi="Times New Roman" w:cs="Times New Roman"/>
            <w:sz w:val="28"/>
            <w:szCs w:val="28"/>
            <w:rPrChange w:id="132" w:author="Odysseys Diamantopoulos-Pantaleon" w:date="2020-12-14T17:34:00Z">
              <w:rPr/>
            </w:rPrChange>
          </w:rPr>
          <w:t xml:space="preserve"> </w:t>
        </w:r>
        <w:r w:rsidR="003A75DC" w:rsidRPr="00E23A70">
          <w:rPr>
            <w:rFonts w:ascii="Times New Roman" w:hAnsi="Times New Roman" w:cs="Times New Roman"/>
            <w:sz w:val="28"/>
            <w:szCs w:val="28"/>
            <w:rPrChange w:id="133" w:author="Odysseys Diamantopoulos-Pantaleon" w:date="2020-12-14T17:34:00Z">
              <w:rPr/>
            </w:rPrChange>
          </w:rPr>
          <w:lastRenderedPageBreak/>
          <w:t>perceive the nature of reality through a purely intellectual perception. This means that, in order to procure the fundamental truths of metaphysics, we must “withdraw the mind from the senses”</w:t>
        </w:r>
      </w:ins>
      <w:ins w:id="134" w:author="Odysseys Diamantopoulos-Pantaleon" w:date="2020-12-07T18:31:00Z">
        <w:r w:rsidR="003A75DC" w:rsidRPr="00E23A70">
          <w:rPr>
            <w:rFonts w:ascii="Times New Roman" w:hAnsi="Times New Roman" w:cs="Times New Roman"/>
            <w:sz w:val="28"/>
            <w:szCs w:val="28"/>
            <w:rPrChange w:id="135" w:author="Odysseys Diamantopoulos-Pantaleon" w:date="2020-12-14T17:34:00Z">
              <w:rPr/>
            </w:rPrChange>
          </w:rPr>
          <w:t xml:space="preserve"> and turn toward our innate ideas of the essences of things, including the essences of mind, matter, and </w:t>
        </w:r>
      </w:ins>
      <w:ins w:id="136" w:author="Odysseys Diamantopoulos-Pantaleon" w:date="2020-12-07T18:32:00Z">
        <w:r w:rsidR="00EB5BAF" w:rsidRPr="00E23A70">
          <w:rPr>
            <w:rFonts w:ascii="Times New Roman" w:hAnsi="Times New Roman" w:cs="Times New Roman"/>
            <w:sz w:val="28"/>
            <w:szCs w:val="28"/>
            <w:rPrChange w:id="137" w:author="Odysseys Diamantopoulos-Pantaleon" w:date="2020-12-14T17:34:00Z">
              <w:rPr/>
            </w:rPrChange>
          </w:rPr>
          <w:t>God.</w:t>
        </w:r>
      </w:ins>
      <w:r w:rsidR="004A7DF5" w:rsidRPr="00E23A70">
        <w:rPr>
          <w:rStyle w:val="FootnoteReference"/>
          <w:rFonts w:ascii="Times New Roman" w:hAnsi="Times New Roman" w:cs="Times New Roman"/>
          <w:sz w:val="28"/>
          <w:szCs w:val="28"/>
        </w:rPr>
        <w:footnoteReference w:id="2"/>
      </w:r>
      <w:ins w:id="138" w:author="Odysseys Diamantopoulos-Pantaleon" w:date="2020-12-07T18:44:00Z">
        <w:r w:rsidR="00B8389C" w:rsidRPr="00E23A70">
          <w:rPr>
            <w:rFonts w:ascii="Times New Roman" w:hAnsi="Times New Roman" w:cs="Times New Roman"/>
            <w:sz w:val="28"/>
            <w:szCs w:val="28"/>
            <w:rPrChange w:id="139" w:author="Odysseys Diamantopoulos-Pantaleon" w:date="2020-12-14T17:34:00Z">
              <w:rPr/>
            </w:rPrChange>
          </w:rPr>
          <w:t xml:space="preserve"> </w:t>
        </w:r>
      </w:ins>
      <w:r w:rsidR="00F82658" w:rsidRPr="00E23A70">
        <w:rPr>
          <w:rFonts w:ascii="Times New Roman" w:hAnsi="Times New Roman" w:cs="Times New Roman"/>
          <w:sz w:val="28"/>
          <w:szCs w:val="28"/>
        </w:rPr>
        <w:t>Adam Morton in his book “A Guide Through the Theory of Knowl</w:t>
      </w:r>
      <w:r w:rsidR="005D0775" w:rsidRPr="00E23A70">
        <w:rPr>
          <w:rFonts w:ascii="Times New Roman" w:hAnsi="Times New Roman" w:cs="Times New Roman"/>
          <w:sz w:val="28"/>
          <w:szCs w:val="28"/>
        </w:rPr>
        <w:t>e</w:t>
      </w:r>
      <w:r w:rsidR="00F82658" w:rsidRPr="00E23A70">
        <w:rPr>
          <w:rFonts w:ascii="Times New Roman" w:hAnsi="Times New Roman" w:cs="Times New Roman"/>
          <w:sz w:val="28"/>
          <w:szCs w:val="28"/>
        </w:rPr>
        <w:t xml:space="preserve">dge” suggests that humans would have died thousands of years ago if </w:t>
      </w:r>
      <w:r w:rsidR="00703AF9" w:rsidRPr="00E23A70">
        <w:rPr>
          <w:rFonts w:ascii="Times New Roman" w:hAnsi="Times New Roman" w:cs="Times New Roman"/>
          <w:sz w:val="28"/>
          <w:szCs w:val="28"/>
        </w:rPr>
        <w:t>their</w:t>
      </w:r>
      <w:r w:rsidR="00F82658" w:rsidRPr="00E23A70">
        <w:rPr>
          <w:rFonts w:ascii="Times New Roman" w:hAnsi="Times New Roman" w:cs="Times New Roman"/>
          <w:sz w:val="28"/>
          <w:szCs w:val="28"/>
        </w:rPr>
        <w:t xml:space="preserve"> senses and </w:t>
      </w:r>
      <w:r w:rsidR="00703AF9" w:rsidRPr="00E23A70">
        <w:rPr>
          <w:rFonts w:ascii="Times New Roman" w:hAnsi="Times New Roman" w:cs="Times New Roman"/>
          <w:sz w:val="28"/>
          <w:szCs w:val="28"/>
        </w:rPr>
        <w:t>their</w:t>
      </w:r>
      <w:r w:rsidR="00F82658" w:rsidRPr="00E23A70">
        <w:rPr>
          <w:rFonts w:ascii="Times New Roman" w:hAnsi="Times New Roman" w:cs="Times New Roman"/>
          <w:sz w:val="28"/>
          <w:szCs w:val="28"/>
        </w:rPr>
        <w:t xml:space="preserve"> ability to use the information </w:t>
      </w:r>
      <w:r w:rsidR="009A24E5" w:rsidRPr="00E23A70">
        <w:rPr>
          <w:rFonts w:ascii="Times New Roman" w:hAnsi="Times New Roman" w:cs="Times New Roman"/>
          <w:sz w:val="28"/>
          <w:szCs w:val="28"/>
        </w:rPr>
        <w:t>they</w:t>
      </w:r>
      <w:r w:rsidR="00F82658" w:rsidRPr="00E23A70">
        <w:rPr>
          <w:rFonts w:ascii="Times New Roman" w:hAnsi="Times New Roman" w:cs="Times New Roman"/>
          <w:sz w:val="28"/>
          <w:szCs w:val="28"/>
        </w:rPr>
        <w:t xml:space="preserve"> get from them were not generally accurate. This seems to be a reasonable claim given that ancient people tended to rely a lot more </w:t>
      </w:r>
      <w:r w:rsidR="00731854" w:rsidRPr="00E23A70">
        <w:rPr>
          <w:rFonts w:ascii="Times New Roman" w:hAnsi="Times New Roman" w:cs="Times New Roman"/>
          <w:sz w:val="28"/>
          <w:szCs w:val="28"/>
        </w:rPr>
        <w:t>on</w:t>
      </w:r>
      <w:r w:rsidR="00F82658" w:rsidRPr="00E23A70">
        <w:rPr>
          <w:rFonts w:ascii="Times New Roman" w:hAnsi="Times New Roman" w:cs="Times New Roman"/>
          <w:sz w:val="28"/>
          <w:szCs w:val="28"/>
        </w:rPr>
        <w:t xml:space="preserve"> their senses than us now</w:t>
      </w:r>
      <w:r w:rsidR="00E42FC1" w:rsidRPr="00E23A70">
        <w:rPr>
          <w:rFonts w:ascii="Times New Roman" w:hAnsi="Times New Roman" w:cs="Times New Roman"/>
          <w:sz w:val="28"/>
          <w:szCs w:val="28"/>
        </w:rPr>
        <w:t xml:space="preserve"> and still somehow managed to survive</w:t>
      </w:r>
      <w:r w:rsidR="00F82658" w:rsidRPr="00E23A70">
        <w:rPr>
          <w:rFonts w:ascii="Times New Roman" w:hAnsi="Times New Roman" w:cs="Times New Roman"/>
          <w:sz w:val="28"/>
          <w:szCs w:val="28"/>
        </w:rPr>
        <w:t>. However, we can not also deny the claim</w:t>
      </w:r>
      <w:r w:rsidR="00E505E1" w:rsidRPr="00E23A70">
        <w:rPr>
          <w:rFonts w:ascii="Times New Roman" w:hAnsi="Times New Roman" w:cs="Times New Roman"/>
          <w:sz w:val="28"/>
          <w:szCs w:val="28"/>
        </w:rPr>
        <w:t>s</w:t>
      </w:r>
      <w:r w:rsidR="00F82658" w:rsidRPr="00E23A70">
        <w:rPr>
          <w:rFonts w:ascii="Times New Roman" w:hAnsi="Times New Roman" w:cs="Times New Roman"/>
          <w:sz w:val="28"/>
          <w:szCs w:val="28"/>
        </w:rPr>
        <w:t xml:space="preserve"> that there are cases where our senses provide us with inaccurate apprehensions. </w:t>
      </w:r>
      <w:ins w:id="140" w:author="Odysseys Diamantopoulos-Pantaleon" w:date="2020-12-07T19:40:00Z">
        <w:r w:rsidR="009F424D" w:rsidRPr="00E23A70">
          <w:rPr>
            <w:rFonts w:ascii="Times New Roman" w:hAnsi="Times New Roman" w:cs="Times New Roman"/>
            <w:sz w:val="28"/>
            <w:szCs w:val="28"/>
            <w:rPrChange w:id="141" w:author="Odysseys Diamantopoulos-Pantaleon" w:date="2020-12-14T17:34:00Z">
              <w:rPr/>
            </w:rPrChange>
          </w:rPr>
          <w:t>Perhaps</w:t>
        </w:r>
      </w:ins>
      <w:ins w:id="142" w:author="Odysseys Diamantopoulos-Pantaleon" w:date="2020-12-07T19:41:00Z">
        <w:r w:rsidR="009F424D" w:rsidRPr="00E23A70">
          <w:rPr>
            <w:rFonts w:ascii="Times New Roman" w:hAnsi="Times New Roman" w:cs="Times New Roman"/>
            <w:sz w:val="28"/>
            <w:szCs w:val="28"/>
            <w:rPrChange w:id="143" w:author="Odysseys Diamantopoulos-Pantaleon" w:date="2020-12-14T17:34:00Z">
              <w:rPr/>
            </w:rPrChange>
          </w:rPr>
          <w:t>,</w:t>
        </w:r>
      </w:ins>
      <w:ins w:id="144" w:author="Odysseys Diamantopoulos-Pantaleon" w:date="2020-12-07T19:42:00Z">
        <w:r w:rsidR="009F424D" w:rsidRPr="00E23A70">
          <w:rPr>
            <w:rFonts w:ascii="Times New Roman" w:hAnsi="Times New Roman" w:cs="Times New Roman"/>
            <w:sz w:val="28"/>
            <w:szCs w:val="28"/>
            <w:rPrChange w:id="145" w:author="Odysseys Diamantopoulos-Pantaleon" w:date="2020-12-14T17:34:00Z">
              <w:rPr/>
            </w:rPrChange>
          </w:rPr>
          <w:t xml:space="preserve"> though,</w:t>
        </w:r>
      </w:ins>
      <w:ins w:id="146" w:author="Odysseys Diamantopoulos-Pantaleon" w:date="2020-12-07T19:40:00Z">
        <w:r w:rsidR="009F424D" w:rsidRPr="00E23A70">
          <w:rPr>
            <w:rFonts w:ascii="Times New Roman" w:hAnsi="Times New Roman" w:cs="Times New Roman"/>
            <w:sz w:val="28"/>
            <w:szCs w:val="28"/>
            <w:rPrChange w:id="147" w:author="Odysseys Diamantopoulos-Pantaleon" w:date="2020-12-14T17:34:00Z">
              <w:rPr/>
            </w:rPrChange>
          </w:rPr>
          <w:t xml:space="preserve"> </w:t>
        </w:r>
      </w:ins>
      <w:r w:rsidR="00F82658" w:rsidRPr="00E23A70">
        <w:rPr>
          <w:rFonts w:ascii="Times New Roman" w:hAnsi="Times New Roman" w:cs="Times New Roman"/>
          <w:sz w:val="28"/>
          <w:szCs w:val="28"/>
        </w:rPr>
        <w:t xml:space="preserve">these </w:t>
      </w:r>
      <w:ins w:id="148" w:author="Odysseys Diamantopoulos-Pantaleon" w:date="2020-12-07T19:40:00Z">
        <w:r w:rsidR="009F424D" w:rsidRPr="00E23A70">
          <w:rPr>
            <w:rFonts w:ascii="Times New Roman" w:hAnsi="Times New Roman" w:cs="Times New Roman"/>
            <w:sz w:val="28"/>
            <w:szCs w:val="28"/>
            <w:rPrChange w:id="149" w:author="Odysseys Diamantopoulos-Pantaleon" w:date="2020-12-14T17:34:00Z">
              <w:rPr/>
            </w:rPrChange>
          </w:rPr>
          <w:t xml:space="preserve">inaccurate apprehensions </w:t>
        </w:r>
      </w:ins>
      <w:r w:rsidR="0035368E" w:rsidRPr="00E23A70">
        <w:rPr>
          <w:rFonts w:ascii="Times New Roman" w:hAnsi="Times New Roman" w:cs="Times New Roman"/>
          <w:sz w:val="28"/>
          <w:szCs w:val="28"/>
        </w:rPr>
        <w:t xml:space="preserve">not only do </w:t>
      </w:r>
      <w:ins w:id="150" w:author="Odysseys Diamantopoulos-Pantaleon" w:date="2020-12-07T19:40:00Z">
        <w:r w:rsidR="009F424D" w:rsidRPr="00E23A70">
          <w:rPr>
            <w:rFonts w:ascii="Times New Roman" w:hAnsi="Times New Roman" w:cs="Times New Roman"/>
            <w:sz w:val="28"/>
            <w:szCs w:val="28"/>
            <w:rPrChange w:id="151" w:author="Odysseys Diamantopoulos-Pantaleon" w:date="2020-12-14T17:34:00Z">
              <w:rPr/>
            </w:rPrChange>
          </w:rPr>
          <w:t>no</w:t>
        </w:r>
      </w:ins>
      <w:ins w:id="152" w:author="Odysseys Diamantopoulos-Pantaleon" w:date="2020-12-07T19:41:00Z">
        <w:r w:rsidR="009F424D" w:rsidRPr="00E23A70">
          <w:rPr>
            <w:rFonts w:ascii="Times New Roman" w:hAnsi="Times New Roman" w:cs="Times New Roman"/>
            <w:sz w:val="28"/>
            <w:szCs w:val="28"/>
            <w:rPrChange w:id="153" w:author="Odysseys Diamantopoulos-Pantaleon" w:date="2020-12-14T17:34:00Z">
              <w:rPr/>
            </w:rPrChange>
          </w:rPr>
          <w:t>t i</w:t>
        </w:r>
      </w:ins>
      <w:ins w:id="154" w:author="Odysseys Diamantopoulos-Pantaleon" w:date="2020-12-07T19:40:00Z">
        <w:r w:rsidR="009F424D" w:rsidRPr="00E23A70">
          <w:rPr>
            <w:rFonts w:ascii="Times New Roman" w:hAnsi="Times New Roman" w:cs="Times New Roman"/>
            <w:sz w:val="28"/>
            <w:szCs w:val="28"/>
            <w:rPrChange w:id="155" w:author="Odysseys Diamantopoulos-Pantaleon" w:date="2020-12-14T17:34:00Z">
              <w:rPr/>
            </w:rPrChange>
          </w:rPr>
          <w:t>nte</w:t>
        </w:r>
      </w:ins>
      <w:ins w:id="156" w:author="Odysseys Diamantopoulos-Pantaleon" w:date="2020-12-07T19:41:00Z">
        <w:r w:rsidR="009F424D" w:rsidRPr="00E23A70">
          <w:rPr>
            <w:rFonts w:ascii="Times New Roman" w:hAnsi="Times New Roman" w:cs="Times New Roman"/>
            <w:sz w:val="28"/>
            <w:szCs w:val="28"/>
            <w:rPrChange w:id="157" w:author="Odysseys Diamantopoulos-Pantaleon" w:date="2020-12-14T17:34:00Z">
              <w:rPr/>
            </w:rPrChange>
          </w:rPr>
          <w:t>rfere with our species survival</w:t>
        </w:r>
      </w:ins>
      <w:ins w:id="158" w:author="Odysseys Diamantopoulos-Pantaleon" w:date="2020-12-07T19:44:00Z">
        <w:r w:rsidR="009F424D" w:rsidRPr="00E23A70">
          <w:rPr>
            <w:rFonts w:ascii="Times New Roman" w:hAnsi="Times New Roman" w:cs="Times New Roman"/>
            <w:sz w:val="28"/>
            <w:szCs w:val="28"/>
            <w:rPrChange w:id="159" w:author="Odysseys Diamantopoulos-Pantaleon" w:date="2020-12-14T17:34:00Z">
              <w:rPr/>
            </w:rPrChange>
          </w:rPr>
          <w:t>,</w:t>
        </w:r>
      </w:ins>
      <w:r w:rsidR="006B1B46" w:rsidRPr="00E23A70">
        <w:rPr>
          <w:rFonts w:ascii="Times New Roman" w:hAnsi="Times New Roman" w:cs="Times New Roman"/>
          <w:sz w:val="28"/>
          <w:szCs w:val="28"/>
        </w:rPr>
        <w:t xml:space="preserve"> but</w:t>
      </w:r>
      <w:ins w:id="160" w:author="Odysseys Diamantopoulos-Pantaleon" w:date="2020-12-07T19:41:00Z">
        <w:r w:rsidR="009F424D" w:rsidRPr="00E23A70">
          <w:rPr>
            <w:rFonts w:ascii="Times New Roman" w:hAnsi="Times New Roman" w:cs="Times New Roman"/>
            <w:sz w:val="28"/>
            <w:szCs w:val="28"/>
            <w:rPrChange w:id="161" w:author="Odysseys Diamantopoulos-Pantaleon" w:date="2020-12-14T17:34:00Z">
              <w:rPr/>
            </w:rPrChange>
          </w:rPr>
          <w:t xml:space="preserve"> even better</w:t>
        </w:r>
      </w:ins>
      <w:ins w:id="162" w:author="Odysseys Diamantopoulos-Pantaleon" w:date="2020-12-07T19:44:00Z">
        <w:r w:rsidR="009F424D" w:rsidRPr="00E23A70">
          <w:rPr>
            <w:rFonts w:ascii="Times New Roman" w:hAnsi="Times New Roman" w:cs="Times New Roman"/>
            <w:sz w:val="28"/>
            <w:szCs w:val="28"/>
            <w:rPrChange w:id="163" w:author="Odysseys Diamantopoulos-Pantaleon" w:date="2020-12-14T17:34:00Z">
              <w:rPr/>
            </w:rPrChange>
          </w:rPr>
          <w:t>,</w:t>
        </w:r>
      </w:ins>
      <w:ins w:id="164" w:author="Odysseys Diamantopoulos-Pantaleon" w:date="2020-12-07T19:41:00Z">
        <w:r w:rsidR="009F424D" w:rsidRPr="00E23A70">
          <w:rPr>
            <w:rFonts w:ascii="Times New Roman" w:hAnsi="Times New Roman" w:cs="Times New Roman"/>
            <w:sz w:val="28"/>
            <w:szCs w:val="28"/>
            <w:rPrChange w:id="165" w:author="Odysseys Diamantopoulos-Pantaleon" w:date="2020-12-14T17:34:00Z">
              <w:rPr/>
            </w:rPrChange>
          </w:rPr>
          <w:t xml:space="preserve"> enhance our ability to survive and adapt </w:t>
        </w:r>
      </w:ins>
      <w:ins w:id="166" w:author="Odysseys Diamantopoulos-Pantaleon" w:date="2020-12-12T12:46:00Z">
        <w:r w:rsidR="003B115A" w:rsidRPr="00E23A70">
          <w:rPr>
            <w:rFonts w:ascii="Times New Roman" w:hAnsi="Times New Roman" w:cs="Times New Roman"/>
            <w:sz w:val="28"/>
            <w:szCs w:val="28"/>
          </w:rPr>
          <w:t>in</w:t>
        </w:r>
      </w:ins>
      <w:ins w:id="167" w:author="Odysseys Diamantopoulos-Pantaleon" w:date="2020-12-07T19:41:00Z">
        <w:r w:rsidR="009F424D" w:rsidRPr="00E23A70">
          <w:rPr>
            <w:rFonts w:ascii="Times New Roman" w:hAnsi="Times New Roman" w:cs="Times New Roman"/>
            <w:sz w:val="28"/>
            <w:szCs w:val="28"/>
            <w:rPrChange w:id="168" w:author="Odysseys Diamantopoulos-Pantaleon" w:date="2020-12-14T17:34:00Z">
              <w:rPr/>
            </w:rPrChange>
          </w:rPr>
          <w:t xml:space="preserve"> the environment.</w:t>
        </w:r>
      </w:ins>
      <w:ins w:id="169" w:author="Odysseys Diamantopoulos-Pantaleon" w:date="2020-12-07T19:42:00Z">
        <w:r w:rsidR="009F424D" w:rsidRPr="00E23A70">
          <w:rPr>
            <w:rFonts w:ascii="Times New Roman" w:hAnsi="Times New Roman" w:cs="Times New Roman"/>
            <w:sz w:val="28"/>
            <w:szCs w:val="28"/>
            <w:rPrChange w:id="170" w:author="Odysseys Diamantopoulos-Pantaleon" w:date="2020-12-14T17:34:00Z">
              <w:rPr/>
            </w:rPrChange>
          </w:rPr>
          <w:t xml:space="preserve"> The question that emerges </w:t>
        </w:r>
      </w:ins>
      <w:ins w:id="171" w:author="Odysseys Diamantopoulos-Pantaleon" w:date="2020-12-12T12:43:00Z">
        <w:r w:rsidR="00E54DBD" w:rsidRPr="00E23A70">
          <w:rPr>
            <w:rFonts w:ascii="Times New Roman" w:hAnsi="Times New Roman" w:cs="Times New Roman"/>
            <w:sz w:val="28"/>
            <w:szCs w:val="28"/>
          </w:rPr>
          <w:t>is</w:t>
        </w:r>
        <w:r w:rsidR="003B115A" w:rsidRPr="00E23A70">
          <w:rPr>
            <w:rFonts w:ascii="Times New Roman" w:hAnsi="Times New Roman" w:cs="Times New Roman"/>
            <w:sz w:val="28"/>
            <w:szCs w:val="28"/>
          </w:rPr>
          <w:t>,</w:t>
        </w:r>
      </w:ins>
      <w:ins w:id="172" w:author="Odysseys Diamantopoulos-Pantaleon" w:date="2020-12-07T19:42:00Z">
        <w:r w:rsidR="009F424D" w:rsidRPr="00E23A70">
          <w:rPr>
            <w:rFonts w:ascii="Times New Roman" w:hAnsi="Times New Roman" w:cs="Times New Roman"/>
            <w:sz w:val="28"/>
            <w:szCs w:val="28"/>
            <w:rPrChange w:id="173" w:author="Odysseys Diamantopoulos-Pantaleon" w:date="2020-12-14T17:34:00Z">
              <w:rPr/>
            </w:rPrChange>
          </w:rPr>
          <w:t xml:space="preserve"> </w:t>
        </w:r>
      </w:ins>
      <w:ins w:id="174" w:author="Odysseys Diamantopoulos-Pantaleon" w:date="2020-12-07T19:47:00Z">
        <w:r w:rsidR="00F76306" w:rsidRPr="00E23A70">
          <w:rPr>
            <w:rFonts w:ascii="Times New Roman" w:hAnsi="Times New Roman" w:cs="Times New Roman"/>
            <w:sz w:val="28"/>
            <w:szCs w:val="28"/>
            <w:rPrChange w:id="175" w:author="Odysseys Diamantopoulos-Pantaleon" w:date="2020-12-14T17:34:00Z">
              <w:rPr/>
            </w:rPrChange>
          </w:rPr>
          <w:t>can we truly justify our beliefs and if yes on what ground</w:t>
        </w:r>
      </w:ins>
      <w:ins w:id="176" w:author="Odysseys Diamantopoulos-Pantaleon" w:date="2020-12-12T12:46:00Z">
        <w:r w:rsidR="003B115A" w:rsidRPr="00E23A70">
          <w:rPr>
            <w:rFonts w:ascii="Times New Roman" w:hAnsi="Times New Roman" w:cs="Times New Roman"/>
            <w:sz w:val="28"/>
            <w:szCs w:val="28"/>
          </w:rPr>
          <w:t>s</w:t>
        </w:r>
      </w:ins>
      <w:ins w:id="177" w:author="Odysseys Diamantopoulos-Pantaleon" w:date="2020-12-07T19:47:00Z">
        <w:r w:rsidR="00F76306" w:rsidRPr="00E23A70">
          <w:rPr>
            <w:rFonts w:ascii="Times New Roman" w:hAnsi="Times New Roman" w:cs="Times New Roman"/>
            <w:sz w:val="28"/>
            <w:szCs w:val="28"/>
            <w:rPrChange w:id="178" w:author="Odysseys Diamantopoulos-Pantaleon" w:date="2020-12-14T17:34:00Z">
              <w:rPr/>
            </w:rPrChange>
          </w:rPr>
          <w:t xml:space="preserve"> </w:t>
        </w:r>
      </w:ins>
      <w:r w:rsidR="00AC470B" w:rsidRPr="00E23A70">
        <w:rPr>
          <w:rFonts w:ascii="Times New Roman" w:hAnsi="Times New Roman" w:cs="Times New Roman"/>
          <w:sz w:val="28"/>
          <w:szCs w:val="28"/>
        </w:rPr>
        <w:t>are</w:t>
      </w:r>
      <w:ins w:id="179" w:author="Odysseys Diamantopoulos-Pantaleon" w:date="2020-12-07T19:47:00Z">
        <w:r w:rsidR="00F76306" w:rsidRPr="00E23A70">
          <w:rPr>
            <w:rFonts w:ascii="Times New Roman" w:hAnsi="Times New Roman" w:cs="Times New Roman"/>
            <w:sz w:val="28"/>
            <w:szCs w:val="28"/>
            <w:rPrChange w:id="180" w:author="Odysseys Diamantopoulos-Pantaleon" w:date="2020-12-14T17:34:00Z">
              <w:rPr/>
            </w:rPrChange>
          </w:rPr>
          <w:t xml:space="preserve"> we supposed to justify them</w:t>
        </w:r>
      </w:ins>
      <w:ins w:id="181" w:author="Odysseys Diamantopoulos-Pantaleon" w:date="2020-12-07T19:43:00Z">
        <w:r w:rsidR="009F424D" w:rsidRPr="00E23A70">
          <w:rPr>
            <w:rFonts w:ascii="Times New Roman" w:hAnsi="Times New Roman" w:cs="Times New Roman"/>
            <w:sz w:val="28"/>
            <w:szCs w:val="28"/>
            <w:rPrChange w:id="182" w:author="Odysseys Diamantopoulos-Pantaleon" w:date="2020-12-14T17:34:00Z">
              <w:rPr/>
            </w:rPrChange>
          </w:rPr>
          <w:t>. Are we entirely influenced from our surrounding</w:t>
        </w:r>
      </w:ins>
      <w:ins w:id="183" w:author="Odysseys Diamantopoulos-Pantaleon" w:date="2020-12-07T19:48:00Z">
        <w:r w:rsidR="00F76306" w:rsidRPr="00E23A70">
          <w:rPr>
            <w:rFonts w:ascii="Times New Roman" w:hAnsi="Times New Roman" w:cs="Times New Roman"/>
            <w:sz w:val="28"/>
            <w:szCs w:val="28"/>
            <w:rPrChange w:id="184" w:author="Odysseys Diamantopoulos-Pantaleon" w:date="2020-12-14T17:34:00Z">
              <w:rPr/>
            </w:rPrChange>
          </w:rPr>
          <w:t>s</w:t>
        </w:r>
      </w:ins>
      <w:ins w:id="185" w:author="Odysseys Diamantopoulos-Pantaleon" w:date="2020-12-07T19:43:00Z">
        <w:r w:rsidR="009F424D" w:rsidRPr="00E23A70">
          <w:rPr>
            <w:rFonts w:ascii="Times New Roman" w:hAnsi="Times New Roman" w:cs="Times New Roman"/>
            <w:sz w:val="28"/>
            <w:szCs w:val="28"/>
            <w:rPrChange w:id="186" w:author="Odysseys Diamantopoulos-Pantaleon" w:date="2020-12-14T17:34:00Z">
              <w:rPr/>
            </w:rPrChange>
          </w:rPr>
          <w:t xml:space="preserve"> or is </w:t>
        </w:r>
      </w:ins>
      <w:ins w:id="187" w:author="Odysseys Diamantopoulos-Pantaleon" w:date="2020-12-07T19:48:00Z">
        <w:r w:rsidR="00F76306" w:rsidRPr="00E23A70">
          <w:rPr>
            <w:rFonts w:ascii="Times New Roman" w:hAnsi="Times New Roman" w:cs="Times New Roman"/>
            <w:sz w:val="28"/>
            <w:szCs w:val="28"/>
            <w:rPrChange w:id="188" w:author="Odysseys Diamantopoulos-Pantaleon" w:date="2020-12-14T17:34:00Z">
              <w:rPr/>
            </w:rPrChange>
          </w:rPr>
          <w:t xml:space="preserve">there </w:t>
        </w:r>
      </w:ins>
      <w:ins w:id="189" w:author="Odysseys Diamantopoulos-Pantaleon" w:date="2020-12-07T19:43:00Z">
        <w:r w:rsidR="009F424D" w:rsidRPr="00E23A70">
          <w:rPr>
            <w:rFonts w:ascii="Times New Roman" w:hAnsi="Times New Roman" w:cs="Times New Roman"/>
            <w:sz w:val="28"/>
            <w:szCs w:val="28"/>
            <w:rPrChange w:id="190" w:author="Odysseys Diamantopoulos-Pantaleon" w:date="2020-12-14T17:34:00Z">
              <w:rPr/>
            </w:rPrChange>
          </w:rPr>
          <w:t xml:space="preserve">something else </w:t>
        </w:r>
      </w:ins>
      <w:ins w:id="191" w:author="Odysseys Diamantopoulos-Pantaleon" w:date="2020-12-07T19:45:00Z">
        <w:r w:rsidR="009F424D" w:rsidRPr="00E23A70">
          <w:rPr>
            <w:rFonts w:ascii="Times New Roman" w:hAnsi="Times New Roman" w:cs="Times New Roman"/>
            <w:sz w:val="28"/>
            <w:szCs w:val="28"/>
            <w:rPrChange w:id="192" w:author="Odysseys Diamantopoulos-Pantaleon" w:date="2020-12-14T17:34:00Z">
              <w:rPr/>
            </w:rPrChange>
          </w:rPr>
          <w:t xml:space="preserve">deeper in play </w:t>
        </w:r>
      </w:ins>
      <w:ins w:id="193" w:author="Odysseys Diamantopoulos-Pantaleon" w:date="2020-12-12T13:14:00Z">
        <w:r w:rsidR="00ED7DF3" w:rsidRPr="00E23A70">
          <w:rPr>
            <w:rFonts w:ascii="Times New Roman" w:hAnsi="Times New Roman" w:cs="Times New Roman"/>
            <w:sz w:val="28"/>
            <w:szCs w:val="28"/>
          </w:rPr>
          <w:t>here? Justification</w:t>
        </w:r>
      </w:ins>
      <w:ins w:id="194" w:author="Odysseys Diamantopoulos-Pantaleon" w:date="2020-12-07T19:45:00Z">
        <w:r w:rsidR="009F424D" w:rsidRPr="00E23A70">
          <w:rPr>
            <w:rFonts w:ascii="Times New Roman" w:hAnsi="Times New Roman" w:cs="Times New Roman"/>
            <w:sz w:val="28"/>
            <w:szCs w:val="28"/>
            <w:rPrChange w:id="195" w:author="Odysseys Diamantopoulos-Pantaleon" w:date="2020-12-14T17:34:00Z">
              <w:rPr/>
            </w:rPrChange>
          </w:rPr>
          <w:t xml:space="preserve"> </w:t>
        </w:r>
      </w:ins>
      <w:ins w:id="196" w:author="Odysseys Diamantopoulos-Pantaleon" w:date="2020-12-07T19:46:00Z">
        <w:r w:rsidR="009F424D" w:rsidRPr="00E23A70">
          <w:rPr>
            <w:rFonts w:ascii="Times New Roman" w:hAnsi="Times New Roman" w:cs="Times New Roman"/>
            <w:sz w:val="28"/>
            <w:szCs w:val="28"/>
            <w:rPrChange w:id="197" w:author="Odysseys Diamantopoulos-Pantaleon" w:date="2020-12-14T17:34:00Z">
              <w:rPr/>
            </w:rPrChange>
          </w:rPr>
          <w:t xml:space="preserve">Internalism holds that a person either does or can have a form of access to the basis for knowledge or justified belief. The key idea is that the person either is or can be aware of this basis. </w:t>
        </w:r>
      </w:ins>
      <w:ins w:id="198" w:author="Odysseys Diamantopoulos-Pantaleon" w:date="2020-12-12T13:14:00Z">
        <w:r w:rsidR="00ED7DF3" w:rsidRPr="00E23A70">
          <w:rPr>
            <w:rFonts w:ascii="Times New Roman" w:hAnsi="Times New Roman" w:cs="Times New Roman"/>
            <w:sz w:val="28"/>
            <w:szCs w:val="28"/>
          </w:rPr>
          <w:t xml:space="preserve">Justification </w:t>
        </w:r>
      </w:ins>
      <w:ins w:id="199" w:author="Odysseys Diamantopoulos-Pantaleon" w:date="2020-12-07T19:46:00Z">
        <w:r w:rsidR="009F424D" w:rsidRPr="00E23A70">
          <w:rPr>
            <w:rFonts w:ascii="Times New Roman" w:hAnsi="Times New Roman" w:cs="Times New Roman"/>
            <w:sz w:val="28"/>
            <w:szCs w:val="28"/>
            <w:rPrChange w:id="200" w:author="Odysseys Diamantopoulos-Pantaleon" w:date="2020-12-14T17:34:00Z">
              <w:rPr/>
            </w:rPrChange>
          </w:rPr>
          <w:t xml:space="preserve">Externalists, by contrast, deny </w:t>
        </w:r>
        <w:r w:rsidR="009F424D" w:rsidRPr="00E23A70">
          <w:rPr>
            <w:rFonts w:ascii="Times New Roman" w:hAnsi="Times New Roman" w:cs="Times New Roman"/>
            <w:sz w:val="28"/>
            <w:szCs w:val="28"/>
            <w:rPrChange w:id="201" w:author="Odysseys Diamantopoulos-Pantaleon" w:date="2020-12-14T17:34:00Z">
              <w:rPr/>
            </w:rPrChange>
          </w:rPr>
          <w:lastRenderedPageBreak/>
          <w:t>that one always can have this sort of access to the basis for one's knowledge and justified belief</w:t>
        </w:r>
      </w:ins>
      <w:ins w:id="202" w:author="Odysseys Diamantopoulos-Pantaleon" w:date="2020-12-07T19:49:00Z">
        <w:r w:rsidR="00F76306" w:rsidRPr="00E23A70">
          <w:rPr>
            <w:rFonts w:ascii="Times New Roman" w:hAnsi="Times New Roman" w:cs="Times New Roman"/>
            <w:sz w:val="28"/>
            <w:szCs w:val="28"/>
            <w:rPrChange w:id="203" w:author="Odysseys Diamantopoulos-Pantaleon" w:date="2020-12-14T17:34:00Z">
              <w:rPr/>
            </w:rPrChange>
          </w:rPr>
          <w:t xml:space="preserve"> and that we justify our beliefs </w:t>
        </w:r>
      </w:ins>
      <w:ins w:id="204" w:author="Odysseys Diamantopoulos-Pantaleon" w:date="2020-12-07T19:57:00Z">
        <w:r w:rsidR="00B51A57" w:rsidRPr="00E23A70">
          <w:rPr>
            <w:rFonts w:ascii="Times New Roman" w:hAnsi="Times New Roman" w:cs="Times New Roman"/>
            <w:sz w:val="28"/>
            <w:szCs w:val="28"/>
            <w:rPrChange w:id="205" w:author="Odysseys Diamantopoulos-Pantaleon" w:date="2020-12-14T17:34:00Z">
              <w:rPr/>
            </w:rPrChange>
          </w:rPr>
          <w:t>based on</w:t>
        </w:r>
      </w:ins>
      <w:ins w:id="206" w:author="Odysseys Diamantopoulos-Pantaleon" w:date="2020-12-07T19:49:00Z">
        <w:r w:rsidR="00F76306" w:rsidRPr="00E23A70">
          <w:rPr>
            <w:rFonts w:ascii="Times New Roman" w:hAnsi="Times New Roman" w:cs="Times New Roman"/>
            <w:sz w:val="28"/>
            <w:szCs w:val="28"/>
            <w:rPrChange w:id="207" w:author="Odysseys Diamantopoulos-Pantaleon" w:date="2020-12-14T17:34:00Z">
              <w:rPr/>
            </w:rPrChange>
          </w:rPr>
          <w:t xml:space="preserve"> </w:t>
        </w:r>
      </w:ins>
      <w:ins w:id="208" w:author="Odysseys Diamantopoulos-Pantaleon" w:date="2020-12-07T19:53:00Z">
        <w:r w:rsidR="00F76306" w:rsidRPr="00E23A70">
          <w:rPr>
            <w:rFonts w:ascii="Times New Roman" w:hAnsi="Times New Roman" w:cs="Times New Roman"/>
            <w:sz w:val="28"/>
            <w:szCs w:val="28"/>
            <w:rPrChange w:id="209" w:author="Odysseys Diamantopoulos-Pantaleon" w:date="2020-12-14T17:34:00Z">
              <w:rPr/>
            </w:rPrChange>
          </w:rPr>
          <w:t xml:space="preserve">the </w:t>
        </w:r>
      </w:ins>
      <w:ins w:id="210" w:author="Odysseys Diamantopoulos-Pantaleon" w:date="2020-12-07T19:49:00Z">
        <w:r w:rsidR="00F76306" w:rsidRPr="00E23A70">
          <w:rPr>
            <w:rFonts w:ascii="Times New Roman" w:hAnsi="Times New Roman" w:cs="Times New Roman"/>
            <w:sz w:val="28"/>
            <w:szCs w:val="28"/>
            <w:rPrChange w:id="211" w:author="Odysseys Diamantopoulos-Pantaleon" w:date="2020-12-14T17:34:00Z">
              <w:rPr/>
            </w:rPrChange>
          </w:rPr>
          <w:t xml:space="preserve">external stimuli </w:t>
        </w:r>
      </w:ins>
      <w:ins w:id="212" w:author="Odysseys Diamantopoulos-Pantaleon" w:date="2020-12-07T19:53:00Z">
        <w:r w:rsidR="00F76306" w:rsidRPr="00E23A70">
          <w:rPr>
            <w:rFonts w:ascii="Times New Roman" w:hAnsi="Times New Roman" w:cs="Times New Roman"/>
            <w:sz w:val="28"/>
            <w:szCs w:val="28"/>
            <w:rPrChange w:id="213" w:author="Odysseys Diamantopoulos-Pantaleon" w:date="2020-12-14T17:34:00Z">
              <w:rPr/>
            </w:rPrChange>
          </w:rPr>
          <w:t xml:space="preserve">that </w:t>
        </w:r>
      </w:ins>
      <w:ins w:id="214" w:author="Odysseys Diamantopoulos-Pantaleon" w:date="2020-12-07T19:57:00Z">
        <w:r w:rsidR="00B51A57" w:rsidRPr="00E23A70">
          <w:rPr>
            <w:rFonts w:ascii="Times New Roman" w:hAnsi="Times New Roman" w:cs="Times New Roman"/>
            <w:sz w:val="28"/>
            <w:szCs w:val="28"/>
            <w:rPrChange w:id="215" w:author="Odysseys Diamantopoulos-Pantaleon" w:date="2020-12-14T17:34:00Z">
              <w:rPr/>
            </w:rPrChange>
          </w:rPr>
          <w:t>the world provides</w:t>
        </w:r>
      </w:ins>
      <w:ins w:id="216" w:author="Odysseys Diamantopoulos-Pantaleon" w:date="2020-12-07T19:53:00Z">
        <w:r w:rsidR="00F76306" w:rsidRPr="00E23A70">
          <w:rPr>
            <w:rFonts w:ascii="Times New Roman" w:hAnsi="Times New Roman" w:cs="Times New Roman"/>
            <w:sz w:val="28"/>
            <w:szCs w:val="28"/>
            <w:rPrChange w:id="217" w:author="Odysseys Diamantopoulos-Pantaleon" w:date="2020-12-14T17:34:00Z">
              <w:rPr/>
            </w:rPrChange>
          </w:rPr>
          <w:t>.</w:t>
        </w:r>
      </w:ins>
      <w:ins w:id="218" w:author="Odysseys Diamantopoulos-Pantaleon" w:date="2020-12-14T17:11:00Z">
        <w:r w:rsidR="00747745" w:rsidRPr="00E23A70">
          <w:rPr>
            <w:rStyle w:val="FootnoteReference"/>
            <w:rFonts w:ascii="Times New Roman" w:hAnsi="Times New Roman" w:cs="Times New Roman"/>
            <w:sz w:val="28"/>
            <w:szCs w:val="28"/>
          </w:rPr>
          <w:footnoteReference w:id="3"/>
        </w:r>
      </w:ins>
      <w:ins w:id="222" w:author="Odysseys Diamantopoulos-Pantaleon" w:date="2020-12-07T19:57:00Z">
        <w:r w:rsidR="00B51A57" w:rsidRPr="00E23A70">
          <w:rPr>
            <w:rFonts w:ascii="Times New Roman" w:hAnsi="Times New Roman" w:cs="Times New Roman"/>
            <w:sz w:val="28"/>
            <w:szCs w:val="28"/>
            <w:rPrChange w:id="223" w:author="Odysseys Diamantopoulos-Pantaleon" w:date="2020-12-14T17:34:00Z">
              <w:rPr/>
            </w:rPrChange>
          </w:rPr>
          <w:t xml:space="preserve"> </w:t>
        </w:r>
      </w:ins>
      <w:ins w:id="224" w:author="Odysseys Diamantopoulos-Pantaleon" w:date="2020-12-07T19:58:00Z">
        <w:r w:rsidR="00B51A57" w:rsidRPr="00E23A70">
          <w:rPr>
            <w:rFonts w:ascii="Times New Roman" w:hAnsi="Times New Roman" w:cs="Times New Roman"/>
            <w:sz w:val="28"/>
            <w:szCs w:val="28"/>
            <w:rPrChange w:id="225" w:author="Odysseys Diamantopoulos-Pantaleon" w:date="2020-12-14T17:34:00Z">
              <w:rPr/>
            </w:rPrChange>
          </w:rPr>
          <w:t xml:space="preserve">The aim of this paper will be to explore the various arguments in favor of each side </w:t>
        </w:r>
      </w:ins>
      <w:ins w:id="226" w:author="Odysseys Diamantopoulos-Pantaleon" w:date="2020-12-07T20:01:00Z">
        <w:r w:rsidR="00B51A57" w:rsidRPr="00E23A70">
          <w:rPr>
            <w:rFonts w:ascii="Times New Roman" w:hAnsi="Times New Roman" w:cs="Times New Roman"/>
            <w:sz w:val="28"/>
            <w:szCs w:val="28"/>
            <w:rPrChange w:id="227" w:author="Odysseys Diamantopoulos-Pantaleon" w:date="2020-12-14T17:34:00Z">
              <w:rPr/>
            </w:rPrChange>
          </w:rPr>
          <w:t xml:space="preserve">and through this try to establish my own view on the dilemma of “Can Our Senses </w:t>
        </w:r>
      </w:ins>
      <w:ins w:id="228" w:author="Odysseys Diamantopoulos-Pantaleon" w:date="2020-12-07T20:06:00Z">
        <w:r w:rsidR="00C709C1" w:rsidRPr="00E23A70">
          <w:rPr>
            <w:rFonts w:ascii="Times New Roman" w:hAnsi="Times New Roman" w:cs="Times New Roman"/>
            <w:sz w:val="28"/>
            <w:szCs w:val="28"/>
            <w:rPrChange w:id="229" w:author="Odysseys Diamantopoulos-Pantaleon" w:date="2020-12-14T17:34:00Z">
              <w:rPr/>
            </w:rPrChange>
          </w:rPr>
          <w:t>Provide Sufficient Justification for Knowledge</w:t>
        </w:r>
      </w:ins>
      <w:ins w:id="230" w:author="Odysseys Diamantopoulos-Pantaleon" w:date="2020-12-07T20:01:00Z">
        <w:r w:rsidR="00B51A57" w:rsidRPr="00E23A70">
          <w:rPr>
            <w:rFonts w:ascii="Times New Roman" w:hAnsi="Times New Roman" w:cs="Times New Roman"/>
            <w:sz w:val="28"/>
            <w:szCs w:val="28"/>
            <w:rPrChange w:id="231" w:author="Odysseys Diamantopoulos-Pantaleon" w:date="2020-12-14T17:34:00Z">
              <w:rPr/>
            </w:rPrChange>
          </w:rPr>
          <w:t>”?</w:t>
        </w:r>
      </w:ins>
      <w:del w:id="232" w:author="Odysseys Diamantopoulos-Pantaleon" w:date="2020-12-07T18:30:00Z">
        <w:r w:rsidR="0081557C" w:rsidRPr="00E23A70" w:rsidDel="003A75DC">
          <w:rPr>
            <w:rFonts w:ascii="Times New Roman" w:hAnsi="Times New Roman" w:cs="Times New Roman"/>
            <w:sz w:val="28"/>
            <w:szCs w:val="28"/>
            <w:rPrChange w:id="233" w:author="Odysseys Diamantopoulos-Pantaleon" w:date="2020-12-14T17:34:00Z">
              <w:rPr/>
            </w:rPrChange>
          </w:rPr>
          <w:delText xml:space="preserve">Descartes believed that our senses could deceive us and </w:delText>
        </w:r>
      </w:del>
      <w:del w:id="234" w:author="Odysseys Diamantopoulos-Pantaleon" w:date="2020-12-07T18:25:00Z">
        <w:r w:rsidR="0081557C" w:rsidRPr="00E23A70" w:rsidDel="003A75DC">
          <w:rPr>
            <w:rFonts w:ascii="Times New Roman" w:hAnsi="Times New Roman" w:cs="Times New Roman"/>
            <w:sz w:val="28"/>
            <w:szCs w:val="28"/>
            <w:rPrChange w:id="235" w:author="Odysseys Diamantopoulos-Pantaleon" w:date="2020-12-14T17:34:00Z">
              <w:rPr/>
            </w:rPrChange>
          </w:rPr>
          <w:delText xml:space="preserve">thus we must search for absolute truths, which led him into establishing the cogito. </w:delText>
        </w:r>
      </w:del>
    </w:p>
    <w:p w14:paraId="6EB7B2FB" w14:textId="185A26DF" w:rsidR="0092283A" w:rsidRPr="00E23A70" w:rsidRDefault="0092283A" w:rsidP="00B51A57">
      <w:pPr>
        <w:rPr>
          <w:ins w:id="236" w:author="Odysseys Diamantopoulos-Pantaleon" w:date="2020-12-11T17:26:00Z"/>
          <w:rFonts w:ascii="Times New Roman" w:hAnsi="Times New Roman" w:cs="Times New Roman"/>
          <w:sz w:val="28"/>
          <w:szCs w:val="28"/>
        </w:rPr>
      </w:pPr>
    </w:p>
    <w:p w14:paraId="5591EAD7" w14:textId="77777777" w:rsidR="0092283A" w:rsidRPr="00EF2E9C" w:rsidRDefault="0092283A" w:rsidP="00B51A57">
      <w:pPr>
        <w:rPr>
          <w:ins w:id="237" w:author="Odysseys Diamantopoulos-Pantaleon" w:date="2020-12-11T17:26:00Z"/>
          <w:rFonts w:ascii="Times New Roman" w:hAnsi="Times New Roman" w:cs="Times New Roman"/>
          <w:rPrChange w:id="238" w:author="Odysseys Diamantopoulos-Pantaleon" w:date="2020-12-14T17:34:00Z">
            <w:rPr>
              <w:ins w:id="239" w:author="Odysseys Diamantopoulos-Pantaleon" w:date="2020-12-11T17:26:00Z"/>
            </w:rPr>
          </w:rPrChange>
        </w:rPr>
      </w:pPr>
    </w:p>
    <w:p w14:paraId="0F4D9B95" w14:textId="6574F08C" w:rsidR="00AB58C3" w:rsidRPr="002F7F76" w:rsidRDefault="00AB58C3" w:rsidP="00AB58C3">
      <w:pPr>
        <w:rPr>
          <w:ins w:id="240" w:author="Odysseys Diamantopoulos-Pantaleon" w:date="2020-12-11T17:27:00Z"/>
          <w:rFonts w:ascii="Times New Roman" w:hAnsi="Times New Roman" w:cs="Times New Roman"/>
        </w:rPr>
      </w:pPr>
    </w:p>
    <w:p w14:paraId="5CCFF5C2" w14:textId="2142CF33" w:rsidR="0092283A" w:rsidRDefault="0092283A" w:rsidP="00AB58C3">
      <w:pPr>
        <w:rPr>
          <w:rFonts w:ascii="Times New Roman" w:hAnsi="Times New Roman" w:cs="Times New Roman"/>
        </w:rPr>
      </w:pPr>
    </w:p>
    <w:p w14:paraId="1B13A0CF" w14:textId="5B0CF166" w:rsidR="00E23A70" w:rsidRDefault="00E23A70" w:rsidP="00AB58C3">
      <w:pPr>
        <w:rPr>
          <w:rFonts w:ascii="Times New Roman" w:hAnsi="Times New Roman" w:cs="Times New Roman"/>
        </w:rPr>
      </w:pPr>
    </w:p>
    <w:p w14:paraId="1A95CBD8" w14:textId="7FB9E59F" w:rsidR="00E23A70" w:rsidRDefault="00E23A70" w:rsidP="00AB58C3">
      <w:pPr>
        <w:rPr>
          <w:rFonts w:ascii="Times New Roman" w:hAnsi="Times New Roman" w:cs="Times New Roman"/>
        </w:rPr>
      </w:pPr>
    </w:p>
    <w:p w14:paraId="19AB01E5" w14:textId="50746EDB" w:rsidR="00E23A70" w:rsidRDefault="00E23A70" w:rsidP="00AB58C3">
      <w:pPr>
        <w:rPr>
          <w:rFonts w:ascii="Times New Roman" w:hAnsi="Times New Roman" w:cs="Times New Roman"/>
        </w:rPr>
      </w:pPr>
    </w:p>
    <w:p w14:paraId="1DCD9809" w14:textId="734E47E4" w:rsidR="00E23A70" w:rsidRDefault="00E23A70" w:rsidP="00AB58C3">
      <w:pPr>
        <w:rPr>
          <w:rFonts w:ascii="Times New Roman" w:hAnsi="Times New Roman" w:cs="Times New Roman"/>
        </w:rPr>
      </w:pPr>
    </w:p>
    <w:p w14:paraId="1D28DFA1" w14:textId="4417E93F" w:rsidR="00E23A70" w:rsidRDefault="00E23A70" w:rsidP="00AB58C3">
      <w:pPr>
        <w:rPr>
          <w:rFonts w:ascii="Times New Roman" w:hAnsi="Times New Roman" w:cs="Times New Roman"/>
        </w:rPr>
      </w:pPr>
    </w:p>
    <w:p w14:paraId="645BF3D8" w14:textId="36A69D21" w:rsidR="00E23A70" w:rsidRDefault="00E23A70" w:rsidP="00AB58C3">
      <w:pPr>
        <w:rPr>
          <w:rFonts w:ascii="Times New Roman" w:hAnsi="Times New Roman" w:cs="Times New Roman"/>
        </w:rPr>
      </w:pPr>
    </w:p>
    <w:p w14:paraId="30E6D7E7" w14:textId="22F57563" w:rsidR="00E23A70" w:rsidRDefault="00E23A70" w:rsidP="00AB58C3">
      <w:pPr>
        <w:rPr>
          <w:rFonts w:ascii="Times New Roman" w:hAnsi="Times New Roman" w:cs="Times New Roman"/>
        </w:rPr>
      </w:pPr>
    </w:p>
    <w:p w14:paraId="3DA520D8" w14:textId="02E9DC0F" w:rsidR="00E23A70" w:rsidRDefault="00E23A70" w:rsidP="00AB58C3">
      <w:pPr>
        <w:rPr>
          <w:rFonts w:ascii="Times New Roman" w:hAnsi="Times New Roman" w:cs="Times New Roman"/>
        </w:rPr>
      </w:pPr>
    </w:p>
    <w:p w14:paraId="1633CEB7" w14:textId="77777777" w:rsidR="00E23A70" w:rsidRPr="00EF2E9C" w:rsidRDefault="00E23A70" w:rsidP="00AB58C3">
      <w:pPr>
        <w:rPr>
          <w:ins w:id="241" w:author="Odysseys Diamantopoulos-Pantaleon" w:date="2020-12-11T17:27:00Z"/>
          <w:rFonts w:ascii="Times New Roman" w:hAnsi="Times New Roman" w:cs="Times New Roman"/>
        </w:rPr>
      </w:pPr>
    </w:p>
    <w:p w14:paraId="647B6E7C" w14:textId="1B1C6093" w:rsidR="0092283A" w:rsidRPr="00EF2E9C" w:rsidRDefault="0092283A">
      <w:pPr>
        <w:pStyle w:val="Title"/>
        <w:jc w:val="center"/>
        <w:rPr>
          <w:ins w:id="242" w:author="Odysseys Diamantopoulos-Pantaleon" w:date="2020-12-12T12:47:00Z"/>
          <w:rFonts w:ascii="Times New Roman" w:hAnsi="Times New Roman" w:cs="Times New Roman"/>
          <w:rPrChange w:id="243" w:author="Odysseys Diamantopoulos-Pantaleon" w:date="2020-12-14T17:34:00Z">
            <w:rPr>
              <w:ins w:id="244" w:author="Odysseys Diamantopoulos-Pantaleon" w:date="2020-12-12T12:47:00Z"/>
            </w:rPr>
          </w:rPrChange>
        </w:rPr>
      </w:pPr>
      <w:ins w:id="245" w:author="Odysseys Diamantopoulos-Pantaleon" w:date="2020-12-11T17:27:00Z">
        <w:r w:rsidRPr="00EF2E9C">
          <w:rPr>
            <w:rFonts w:ascii="Times New Roman" w:hAnsi="Times New Roman" w:cs="Times New Roman"/>
            <w:rPrChange w:id="246" w:author="Odysseys Diamantopoulos-Pantaleon" w:date="2020-12-14T17:34:00Z">
              <w:rPr/>
            </w:rPrChange>
          </w:rPr>
          <w:lastRenderedPageBreak/>
          <w:t>INTERNALISM</w:t>
        </w:r>
      </w:ins>
      <w:ins w:id="247" w:author="Odysseys Diamantopoulos-Pantaleon" w:date="2020-12-11T17:28:00Z">
        <w:r w:rsidR="006B78C3" w:rsidRPr="00EF2E9C">
          <w:rPr>
            <w:rFonts w:ascii="Times New Roman" w:hAnsi="Times New Roman" w:cs="Times New Roman"/>
            <w:rPrChange w:id="248" w:author="Odysseys Diamantopoulos-Pantaleon" w:date="2020-12-14T17:34:00Z">
              <w:rPr/>
            </w:rPrChange>
          </w:rPr>
          <w:t xml:space="preserve"> VS EXTERNALISM</w:t>
        </w:r>
      </w:ins>
    </w:p>
    <w:p w14:paraId="53F54268" w14:textId="030179A9" w:rsidR="003B115A" w:rsidRPr="00EF2E9C" w:rsidRDefault="003B115A" w:rsidP="003B115A">
      <w:pPr>
        <w:rPr>
          <w:ins w:id="249" w:author="Odysseys Diamantopoulos-Pantaleon" w:date="2020-12-12T12:47:00Z"/>
          <w:rFonts w:ascii="Times New Roman" w:hAnsi="Times New Roman" w:cs="Times New Roman"/>
          <w:rPrChange w:id="250" w:author="Odysseys Diamantopoulos-Pantaleon" w:date="2020-12-14T17:34:00Z">
            <w:rPr>
              <w:ins w:id="251" w:author="Odysseys Diamantopoulos-Pantaleon" w:date="2020-12-12T12:47:00Z"/>
            </w:rPr>
          </w:rPrChange>
        </w:rPr>
      </w:pPr>
    </w:p>
    <w:p w14:paraId="6AA4EEC1" w14:textId="54686251" w:rsidR="003B115A" w:rsidRPr="00EF2E9C" w:rsidRDefault="003B115A" w:rsidP="003B115A">
      <w:pPr>
        <w:rPr>
          <w:ins w:id="252" w:author="Odysseys Diamantopoulos-Pantaleon" w:date="2020-12-12T12:47:00Z"/>
          <w:rFonts w:ascii="Times New Roman" w:hAnsi="Times New Roman" w:cs="Times New Roman"/>
          <w:rPrChange w:id="253" w:author="Odysseys Diamantopoulos-Pantaleon" w:date="2020-12-14T17:34:00Z">
            <w:rPr>
              <w:ins w:id="254" w:author="Odysseys Diamantopoulos-Pantaleon" w:date="2020-12-12T12:47:00Z"/>
            </w:rPr>
          </w:rPrChange>
        </w:rPr>
      </w:pPr>
    </w:p>
    <w:p w14:paraId="1166E50F" w14:textId="1A26B5EC" w:rsidR="00A13C77" w:rsidRPr="00E23A70" w:rsidDel="00A13C77" w:rsidRDefault="00173DD3" w:rsidP="00AB58C3">
      <w:pPr>
        <w:rPr>
          <w:del w:id="255" w:author="Odysseys Diamantopoulos-Pantaleon" w:date="2020-12-12T14:09:00Z"/>
          <w:rFonts w:ascii="Times New Roman" w:hAnsi="Times New Roman" w:cs="Times New Roman"/>
          <w:sz w:val="28"/>
          <w:szCs w:val="28"/>
          <w:rPrChange w:id="256" w:author="Odysseys Diamantopoulos-Pantaleon" w:date="2020-12-14T17:34:00Z">
            <w:rPr>
              <w:del w:id="257" w:author="Odysseys Diamantopoulos-Pantaleon" w:date="2020-12-12T14:09:00Z"/>
            </w:rPr>
          </w:rPrChange>
        </w:rPr>
      </w:pPr>
      <w:ins w:id="258" w:author="Odysseys Diamantopoulos-Pantaleon" w:date="2020-12-12T12:54:00Z">
        <w:r w:rsidRPr="00E23A70">
          <w:rPr>
            <w:rFonts w:ascii="Times New Roman" w:hAnsi="Times New Roman" w:cs="Times New Roman"/>
            <w:sz w:val="28"/>
            <w:szCs w:val="28"/>
            <w:rPrChange w:id="259" w:author="Odysseys Diamantopoulos-Pantaleon" w:date="2020-12-14T17:34:00Z">
              <w:rPr/>
            </w:rPrChange>
          </w:rPr>
          <w:t>Generally, when a person knows some proposition or other, he does so on the basis of something such as evidence, or good reasons, or perhaps some experiences he has had</w:t>
        </w:r>
      </w:ins>
      <w:ins w:id="260" w:author="Odysseys Diamantopoulos-Pantaleon" w:date="2020-12-12T13:14:00Z">
        <w:r w:rsidR="007E7591" w:rsidRPr="00E23A70">
          <w:rPr>
            <w:rFonts w:ascii="Times New Roman" w:hAnsi="Times New Roman" w:cs="Times New Roman"/>
            <w:sz w:val="28"/>
            <w:szCs w:val="28"/>
            <w:rPrChange w:id="261" w:author="Odysseys Diamantopoulos-Pantaleon" w:date="2020-12-14T17:34:00Z">
              <w:rPr/>
            </w:rPrChange>
          </w:rPr>
          <w:t xml:space="preserve"> at some point in his life</w:t>
        </w:r>
      </w:ins>
      <w:ins w:id="262" w:author="Odysseys Diamantopoulos-Pantaleon" w:date="2020-12-12T12:54:00Z">
        <w:r w:rsidRPr="00E23A70">
          <w:rPr>
            <w:rFonts w:ascii="Times New Roman" w:hAnsi="Times New Roman" w:cs="Times New Roman"/>
            <w:sz w:val="28"/>
            <w:szCs w:val="28"/>
            <w:rPrChange w:id="263" w:author="Odysseys Diamantopoulos-Pantaleon" w:date="2020-12-14T17:34:00Z">
              <w:rPr/>
            </w:rPrChange>
          </w:rPr>
          <w:t xml:space="preserve">. </w:t>
        </w:r>
      </w:ins>
      <w:ins w:id="264" w:author="Odysseys Diamantopoulos-Pantaleon" w:date="2020-12-12T12:55:00Z">
        <w:r w:rsidRPr="00E23A70">
          <w:rPr>
            <w:rFonts w:ascii="Times New Roman" w:hAnsi="Times New Roman" w:cs="Times New Roman"/>
            <w:sz w:val="28"/>
            <w:szCs w:val="28"/>
            <w:rPrChange w:id="265" w:author="Odysseys Diamantopoulos-Pantaleon" w:date="2020-12-14T17:34:00Z">
              <w:rPr/>
            </w:rPrChange>
          </w:rPr>
          <w:t>The same is true of justified beliefs that may fall short of knowledge</w:t>
        </w:r>
      </w:ins>
      <w:ins w:id="266" w:author="Odysseys Diamantopoulos-Pantaleon" w:date="2020-12-12T12:52:00Z">
        <w:r w:rsidR="003B115A" w:rsidRPr="00E23A70">
          <w:rPr>
            <w:rFonts w:ascii="Times New Roman" w:hAnsi="Times New Roman" w:cs="Times New Roman"/>
            <w:sz w:val="28"/>
            <w:szCs w:val="28"/>
            <w:rPrChange w:id="267" w:author="Odysseys Diamantopoulos-Pantaleon" w:date="2020-12-14T17:34:00Z">
              <w:rPr/>
            </w:rPrChange>
          </w:rPr>
          <w:t>. Internalism and Externalism</w:t>
        </w:r>
      </w:ins>
      <w:ins w:id="268" w:author="Odysseys Diamantopoulos-Pantaleon" w:date="2020-12-12T12:53:00Z">
        <w:r w:rsidR="003B115A" w:rsidRPr="00E23A70">
          <w:rPr>
            <w:rFonts w:ascii="Times New Roman" w:hAnsi="Times New Roman" w:cs="Times New Roman"/>
            <w:sz w:val="28"/>
            <w:szCs w:val="28"/>
            <w:rPrChange w:id="269" w:author="Odysseys Diamantopoulos-Pantaleon" w:date="2020-12-14T17:34:00Z">
              <w:rPr/>
            </w:rPrChange>
          </w:rPr>
          <w:t xml:space="preserve">, as previously mentioned, are two sides debating on </w:t>
        </w:r>
        <w:r w:rsidRPr="00E23A70">
          <w:rPr>
            <w:rFonts w:ascii="Times New Roman" w:hAnsi="Times New Roman" w:cs="Times New Roman"/>
            <w:sz w:val="28"/>
            <w:szCs w:val="28"/>
            <w:rPrChange w:id="270" w:author="Odysseys Diamantopoulos-Pantaleon" w:date="2020-12-14T17:34:00Z">
              <w:rPr/>
            </w:rPrChange>
          </w:rPr>
          <w:t xml:space="preserve">how </w:t>
        </w:r>
      </w:ins>
      <w:ins w:id="271" w:author="Odysseys Diamantopoulos-Pantaleon" w:date="2020-12-12T12:54:00Z">
        <w:r w:rsidRPr="00E23A70">
          <w:rPr>
            <w:rFonts w:ascii="Times New Roman" w:hAnsi="Times New Roman" w:cs="Times New Roman"/>
            <w:sz w:val="28"/>
            <w:szCs w:val="28"/>
            <w:rPrChange w:id="272" w:author="Odysseys Diamantopoulos-Pantaleon" w:date="2020-12-14T17:34:00Z">
              <w:rPr/>
            </w:rPrChange>
          </w:rPr>
          <w:t>we can truly</w:t>
        </w:r>
      </w:ins>
      <w:ins w:id="273" w:author="Odysseys Diamantopoulos-Pantaleon" w:date="2020-12-12T12:53:00Z">
        <w:r w:rsidRPr="00E23A70">
          <w:rPr>
            <w:rFonts w:ascii="Times New Roman" w:hAnsi="Times New Roman" w:cs="Times New Roman"/>
            <w:sz w:val="28"/>
            <w:szCs w:val="28"/>
            <w:rPrChange w:id="274" w:author="Odysseys Diamantopoulos-Pantaleon" w:date="2020-12-14T17:34:00Z">
              <w:rPr/>
            </w:rPrChange>
          </w:rPr>
          <w:t xml:space="preserve"> justify our beliefs.</w:t>
        </w:r>
      </w:ins>
      <w:ins w:id="275" w:author="Odysseys Diamantopoulos-Pantaleon" w:date="2020-12-12T13:15:00Z">
        <w:r w:rsidR="007E7591" w:rsidRPr="00E23A70">
          <w:rPr>
            <w:rFonts w:ascii="Times New Roman" w:hAnsi="Times New Roman" w:cs="Times New Roman"/>
            <w:sz w:val="28"/>
            <w:szCs w:val="28"/>
            <w:rPrChange w:id="276" w:author="Odysseys Diamantopoulos-Pantaleon" w:date="2020-12-14T17:34:00Z">
              <w:rPr/>
            </w:rPrChange>
          </w:rPr>
          <w:t xml:space="preserve"> </w:t>
        </w:r>
      </w:ins>
      <w:ins w:id="277" w:author="Odysseys Diamantopoulos-Pantaleon" w:date="2020-12-12T13:24:00Z">
        <w:r w:rsidR="009A7698" w:rsidRPr="00E23A70">
          <w:rPr>
            <w:rFonts w:ascii="Times New Roman" w:hAnsi="Times New Roman" w:cs="Times New Roman"/>
            <w:sz w:val="28"/>
            <w:szCs w:val="28"/>
            <w:rPrChange w:id="278" w:author="Odysseys Diamantopoulos-Pantaleon" w:date="2020-12-14T17:34:00Z">
              <w:rPr/>
            </w:rPrChange>
          </w:rPr>
          <w:t xml:space="preserve">In order to understand </w:t>
        </w:r>
      </w:ins>
      <w:ins w:id="279" w:author="Odysseys Diamantopoulos-Pantaleon" w:date="2020-12-12T13:26:00Z">
        <w:r w:rsidR="009A7698" w:rsidRPr="00E23A70">
          <w:rPr>
            <w:rFonts w:ascii="Times New Roman" w:hAnsi="Times New Roman" w:cs="Times New Roman"/>
            <w:sz w:val="28"/>
            <w:szCs w:val="28"/>
            <w:rPrChange w:id="280" w:author="Odysseys Diamantopoulos-Pantaleon" w:date="2020-12-14T17:34:00Z">
              <w:rPr/>
            </w:rPrChange>
          </w:rPr>
          <w:t xml:space="preserve">the </w:t>
        </w:r>
      </w:ins>
      <w:ins w:id="281" w:author="Odysseys Diamantopoulos-Pantaleon" w:date="2020-12-12T14:11:00Z">
        <w:r w:rsidR="0023006D" w:rsidRPr="00E23A70">
          <w:rPr>
            <w:rFonts w:ascii="Times New Roman" w:hAnsi="Times New Roman" w:cs="Times New Roman"/>
            <w:sz w:val="28"/>
            <w:szCs w:val="28"/>
            <w:rPrChange w:id="282" w:author="Odysseys Diamantopoulos-Pantaleon" w:date="2020-12-14T17:34:00Z">
              <w:rPr/>
            </w:rPrChange>
          </w:rPr>
          <w:t>debate,</w:t>
        </w:r>
      </w:ins>
      <w:ins w:id="283" w:author="Odysseys Diamantopoulos-Pantaleon" w:date="2020-12-12T13:25:00Z">
        <w:r w:rsidR="009A7698" w:rsidRPr="00E23A70">
          <w:rPr>
            <w:rFonts w:ascii="Times New Roman" w:hAnsi="Times New Roman" w:cs="Times New Roman"/>
            <w:sz w:val="28"/>
            <w:szCs w:val="28"/>
            <w:rPrChange w:id="284" w:author="Odysseys Diamantopoulos-Pantaleon" w:date="2020-12-14T17:34:00Z">
              <w:rPr/>
            </w:rPrChange>
          </w:rPr>
          <w:t xml:space="preserve"> l</w:t>
        </w:r>
      </w:ins>
      <w:ins w:id="285" w:author="Odysseys Diamantopoulos-Pantaleon" w:date="2020-12-12T13:15:00Z">
        <w:r w:rsidR="007E7591" w:rsidRPr="00E23A70">
          <w:rPr>
            <w:rFonts w:ascii="Times New Roman" w:hAnsi="Times New Roman" w:cs="Times New Roman"/>
            <w:sz w:val="28"/>
            <w:szCs w:val="28"/>
            <w:rPrChange w:id="286" w:author="Odysseys Diamantopoulos-Pantaleon" w:date="2020-12-14T17:34:00Z">
              <w:rPr/>
            </w:rPrChange>
          </w:rPr>
          <w:t>et</w:t>
        </w:r>
      </w:ins>
      <w:ins w:id="287" w:author="Odysseys Diamantopoulos-Pantaleon" w:date="2020-12-12T13:24:00Z">
        <w:r w:rsidR="009A7698" w:rsidRPr="00E23A70">
          <w:rPr>
            <w:rFonts w:ascii="Times New Roman" w:hAnsi="Times New Roman" w:cs="Times New Roman"/>
            <w:sz w:val="28"/>
            <w:szCs w:val="28"/>
            <w:rPrChange w:id="288" w:author="Odysseys Diamantopoulos-Pantaleon" w:date="2020-12-14T17:34:00Z">
              <w:rPr/>
            </w:rPrChange>
          </w:rPr>
          <w:t xml:space="preserve"> us</w:t>
        </w:r>
      </w:ins>
      <w:ins w:id="289" w:author="Odysseys Diamantopoulos-Pantaleon" w:date="2020-12-12T13:15:00Z">
        <w:r w:rsidR="007E7591" w:rsidRPr="00E23A70">
          <w:rPr>
            <w:rFonts w:ascii="Times New Roman" w:hAnsi="Times New Roman" w:cs="Times New Roman"/>
            <w:sz w:val="28"/>
            <w:szCs w:val="28"/>
            <w:rPrChange w:id="290" w:author="Odysseys Diamantopoulos-Pantaleon" w:date="2020-12-14T17:34:00Z">
              <w:rPr/>
            </w:rPrChange>
          </w:rPr>
          <w:t xml:space="preserve"> take into consideration the following example: </w:t>
        </w:r>
      </w:ins>
      <w:ins w:id="291" w:author="Odysseys Diamantopoulos-Pantaleon" w:date="2020-12-12T13:25:00Z">
        <w:r w:rsidR="009A7698" w:rsidRPr="00E23A70">
          <w:rPr>
            <w:rFonts w:ascii="Times New Roman" w:hAnsi="Times New Roman" w:cs="Times New Roman"/>
            <w:sz w:val="28"/>
            <w:szCs w:val="28"/>
            <w:rPrChange w:id="292" w:author="Odysseys Diamantopoulos-Pantaleon" w:date="2020-12-14T17:34:00Z">
              <w:rPr/>
            </w:rPrChange>
          </w:rPr>
          <w:t>Imagine that w</w:t>
        </w:r>
      </w:ins>
      <w:ins w:id="293" w:author="Odysseys Diamantopoulos-Pantaleon" w:date="2020-12-12T13:16:00Z">
        <w:r w:rsidR="007E7591" w:rsidRPr="00E23A70">
          <w:rPr>
            <w:rFonts w:ascii="Times New Roman" w:hAnsi="Times New Roman" w:cs="Times New Roman"/>
            <w:sz w:val="28"/>
            <w:szCs w:val="28"/>
            <w:rPrChange w:id="294" w:author="Odysseys Diamantopoulos-Pantaleon" w:date="2020-12-14T17:34:00Z">
              <w:rPr/>
            </w:rPrChange>
          </w:rPr>
          <w:t>e know that the president of Greece is currently at Syntagma square as a result of some testimony from a relative of ours.</w:t>
        </w:r>
      </w:ins>
      <w:ins w:id="295" w:author="Odysseys Diamantopoulos-Pantaleon" w:date="2020-12-12T13:17:00Z">
        <w:r w:rsidR="007E7591" w:rsidRPr="00E23A70">
          <w:rPr>
            <w:rFonts w:ascii="Times New Roman" w:hAnsi="Times New Roman" w:cs="Times New Roman"/>
            <w:sz w:val="28"/>
            <w:szCs w:val="28"/>
            <w:rPrChange w:id="296" w:author="Odysseys Diamantopoulos-Pantaleon" w:date="2020-12-14T17:34:00Z">
              <w:rPr/>
            </w:rPrChange>
          </w:rPr>
          <w:t xml:space="preserve"> </w:t>
        </w:r>
      </w:ins>
      <w:ins w:id="297" w:author="Odysseys Diamantopoulos-Pantaleon" w:date="2020-12-12T13:25:00Z">
        <w:r w:rsidR="009A7698" w:rsidRPr="00E23A70">
          <w:rPr>
            <w:rFonts w:ascii="Times New Roman" w:hAnsi="Times New Roman" w:cs="Times New Roman"/>
            <w:sz w:val="28"/>
            <w:szCs w:val="28"/>
            <w:rPrChange w:id="298" w:author="Odysseys Diamantopoulos-Pantaleon" w:date="2020-12-14T17:34:00Z">
              <w:rPr/>
            </w:rPrChange>
          </w:rPr>
          <w:t>The testimony of our relative acts as a justifier or, in other words</w:t>
        </w:r>
      </w:ins>
      <w:ins w:id="299" w:author="Odysseys Diamantopoulos-Pantaleon" w:date="2020-12-12T13:26:00Z">
        <w:r w:rsidR="009A7698" w:rsidRPr="00E23A70">
          <w:rPr>
            <w:rFonts w:ascii="Times New Roman" w:hAnsi="Times New Roman" w:cs="Times New Roman"/>
            <w:sz w:val="28"/>
            <w:szCs w:val="28"/>
            <w:rPrChange w:id="300" w:author="Odysseys Diamantopoulos-Pantaleon" w:date="2020-12-14T17:34:00Z">
              <w:rPr/>
            </w:rPrChange>
          </w:rPr>
          <w:t>, as a knowledge basis for our belief that the president is indeed at Syntagma square.</w:t>
        </w:r>
      </w:ins>
      <w:ins w:id="301" w:author="Odysseys Diamantopoulos-Pantaleon" w:date="2020-12-12T13:27:00Z">
        <w:r w:rsidR="009A7698" w:rsidRPr="00E23A70">
          <w:rPr>
            <w:rFonts w:ascii="Times New Roman" w:hAnsi="Times New Roman" w:cs="Times New Roman"/>
            <w:sz w:val="28"/>
            <w:szCs w:val="28"/>
            <w:rPrChange w:id="302" w:author="Odysseys Diamantopoulos-Pantaleon" w:date="2020-12-14T17:34:00Z">
              <w:rPr/>
            </w:rPrChange>
          </w:rPr>
          <w:t xml:space="preserve"> Justifiers can be other beliefs, or experiences, or other facts that are related to the production of the belief.</w:t>
        </w:r>
      </w:ins>
      <w:ins w:id="303" w:author="Odysseys Diamantopoulos-Pantaleon" w:date="2020-12-12T13:28:00Z">
        <w:r w:rsidR="009A7698" w:rsidRPr="00E23A70">
          <w:rPr>
            <w:rFonts w:ascii="Times New Roman" w:hAnsi="Times New Roman" w:cs="Times New Roman"/>
            <w:sz w:val="28"/>
            <w:szCs w:val="28"/>
            <w:rPrChange w:id="304" w:author="Odysseys Diamantopoulos-Pantaleon" w:date="2020-12-14T17:34:00Z">
              <w:rPr/>
            </w:rPrChange>
          </w:rPr>
          <w:t xml:space="preserve"> When we have a justified belief, we often are aware of the justifiers that accompany it an</w:t>
        </w:r>
      </w:ins>
      <w:ins w:id="305" w:author="Odysseys Diamantopoulos-Pantaleon" w:date="2020-12-12T13:29:00Z">
        <w:r w:rsidR="009A7698" w:rsidRPr="00E23A70">
          <w:rPr>
            <w:rFonts w:ascii="Times New Roman" w:hAnsi="Times New Roman" w:cs="Times New Roman"/>
            <w:sz w:val="28"/>
            <w:szCs w:val="28"/>
            <w:rPrChange w:id="306" w:author="Odysseys Diamantopoulos-Pantaleon" w:date="2020-12-14T17:34:00Z">
              <w:rPr/>
            </w:rPrChange>
          </w:rPr>
          <w:t xml:space="preserve">d led us to believe in it in the first place. We can even argue that for any justified belief, we can be aware of the knowledge basis and reflect on it. That is precisely the idea behind Justification Internalism. </w:t>
        </w:r>
      </w:ins>
      <w:ins w:id="307" w:author="Odysseys Diamantopoulos-Pantaleon" w:date="2020-12-12T13:30:00Z">
        <w:r w:rsidR="009A7698" w:rsidRPr="00E23A70">
          <w:rPr>
            <w:rFonts w:ascii="Times New Roman" w:hAnsi="Times New Roman" w:cs="Times New Roman"/>
            <w:sz w:val="28"/>
            <w:szCs w:val="28"/>
            <w:rPrChange w:id="308" w:author="Odysseys Diamantopoulos-Pantaleon" w:date="2020-12-14T17:34:00Z">
              <w:rPr/>
            </w:rPrChange>
          </w:rPr>
          <w:t>Carl G</w:t>
        </w:r>
      </w:ins>
      <w:ins w:id="309" w:author="Odysseys Diamantopoulos-Pantaleon" w:date="2020-12-12T13:31:00Z">
        <w:r w:rsidR="009A7698" w:rsidRPr="00E23A70">
          <w:rPr>
            <w:rFonts w:ascii="Times New Roman" w:hAnsi="Times New Roman" w:cs="Times New Roman"/>
            <w:sz w:val="28"/>
            <w:szCs w:val="28"/>
            <w:rPrChange w:id="310" w:author="Odysseys Diamantopoulos-Pantaleon" w:date="2020-12-14T17:34:00Z">
              <w:rPr/>
            </w:rPrChange>
          </w:rPr>
          <w:t xml:space="preserve">inet stated that “Every one of every set of facts about S's position that minimally suffices to make S, at a given time, justified in being </w:t>
        </w:r>
        <w:r w:rsidR="009A7698" w:rsidRPr="00E23A70">
          <w:rPr>
            <w:rFonts w:ascii="Times New Roman" w:hAnsi="Times New Roman" w:cs="Times New Roman"/>
            <w:sz w:val="28"/>
            <w:szCs w:val="28"/>
            <w:rPrChange w:id="311" w:author="Odysseys Diamantopoulos-Pantaleon" w:date="2020-12-14T17:34:00Z">
              <w:rPr/>
            </w:rPrChange>
          </w:rPr>
          <w:lastRenderedPageBreak/>
          <w:t>confident that p must be directly recognizable to S at that time</w:t>
        </w:r>
      </w:ins>
      <w:ins w:id="312" w:author="Odysseys Diamantopoulos-Pantaleon" w:date="2020-12-13T14:14:00Z">
        <w:r w:rsidR="00E5177B" w:rsidRPr="00E23A70">
          <w:rPr>
            <w:rStyle w:val="FootnoteReference"/>
            <w:rFonts w:ascii="Times New Roman" w:hAnsi="Times New Roman" w:cs="Times New Roman"/>
            <w:sz w:val="28"/>
            <w:szCs w:val="28"/>
            <w:rPrChange w:id="313" w:author="Odysseys Diamantopoulos-Pantaleon" w:date="2020-12-14T17:34:00Z">
              <w:rPr>
                <w:rStyle w:val="FootnoteReference"/>
              </w:rPr>
            </w:rPrChange>
          </w:rPr>
          <w:footnoteReference w:id="4"/>
        </w:r>
      </w:ins>
      <w:ins w:id="315" w:author="Odysseys Diamantopoulos-Pantaleon" w:date="2020-12-12T13:31:00Z">
        <w:r w:rsidR="009A7698" w:rsidRPr="00E23A70">
          <w:rPr>
            <w:rFonts w:ascii="Times New Roman" w:hAnsi="Times New Roman" w:cs="Times New Roman"/>
            <w:sz w:val="28"/>
            <w:szCs w:val="28"/>
            <w:rPrChange w:id="316" w:author="Odysseys Diamantopoulos-Pantaleon" w:date="2020-12-14T17:34:00Z">
              <w:rPr/>
            </w:rPrChange>
          </w:rPr>
          <w:t>.”. We can reasonably infer that Internalism claims that one can have</w:t>
        </w:r>
      </w:ins>
      <w:ins w:id="317" w:author="Odysseys Diamantopoulos-Pantaleon" w:date="2020-12-12T13:32:00Z">
        <w:r w:rsidR="009A7698" w:rsidRPr="00E23A70">
          <w:rPr>
            <w:rFonts w:ascii="Times New Roman" w:hAnsi="Times New Roman" w:cs="Times New Roman"/>
            <w:sz w:val="28"/>
            <w:szCs w:val="28"/>
            <w:rPrChange w:id="318" w:author="Odysseys Diamantopoulos-Pantaleon" w:date="2020-12-14T17:34:00Z">
              <w:rPr/>
            </w:rPrChange>
          </w:rPr>
          <w:t xml:space="preserve"> a justified belief, </w:t>
        </w:r>
      </w:ins>
      <w:r w:rsidR="00E879A5" w:rsidRPr="00E23A70">
        <w:rPr>
          <w:rFonts w:ascii="Times New Roman" w:hAnsi="Times New Roman" w:cs="Times New Roman"/>
          <w:sz w:val="28"/>
          <w:szCs w:val="28"/>
        </w:rPr>
        <w:t>let us</w:t>
      </w:r>
      <w:ins w:id="319" w:author="Odysseys Diamantopoulos-Pantaleon" w:date="2020-12-12T13:32:00Z">
        <w:r w:rsidR="009A7698" w:rsidRPr="00E23A70">
          <w:rPr>
            <w:rFonts w:ascii="Times New Roman" w:hAnsi="Times New Roman" w:cs="Times New Roman"/>
            <w:sz w:val="28"/>
            <w:szCs w:val="28"/>
            <w:rPrChange w:id="320" w:author="Odysseys Diamantopoulos-Pantaleon" w:date="2020-12-14T17:34:00Z">
              <w:rPr/>
            </w:rPrChange>
          </w:rPr>
          <w:t xml:space="preserve"> call it b, only if one can become aware by reflection that some item k </w:t>
        </w:r>
      </w:ins>
      <w:ins w:id="321" w:author="Odysseys Diamantopoulos-Pantaleon" w:date="2020-12-12T13:33:00Z">
        <w:r w:rsidR="009A7698" w:rsidRPr="00E23A70">
          <w:rPr>
            <w:rFonts w:ascii="Times New Roman" w:hAnsi="Times New Roman" w:cs="Times New Roman"/>
            <w:sz w:val="28"/>
            <w:szCs w:val="28"/>
            <w:rPrChange w:id="322" w:author="Odysseys Diamantopoulos-Pantaleon" w:date="2020-12-14T17:34:00Z">
              <w:rPr/>
            </w:rPrChange>
          </w:rPr>
          <w:t xml:space="preserve">is an essential justifier for b. In the example given, our </w:t>
        </w:r>
      </w:ins>
      <w:ins w:id="323" w:author="Odysseys Diamantopoulos-Pantaleon" w:date="2020-12-12T13:34:00Z">
        <w:r w:rsidR="009A7698" w:rsidRPr="00E23A70">
          <w:rPr>
            <w:rFonts w:ascii="Times New Roman" w:hAnsi="Times New Roman" w:cs="Times New Roman"/>
            <w:sz w:val="28"/>
            <w:szCs w:val="28"/>
            <w:rPrChange w:id="324" w:author="Odysseys Diamantopoulos-Pantaleon" w:date="2020-12-14T17:34:00Z">
              <w:rPr/>
            </w:rPrChange>
          </w:rPr>
          <w:t xml:space="preserve">justified belief on the president’s location is based on our reflection of </w:t>
        </w:r>
        <w:r w:rsidR="004E5E68" w:rsidRPr="00E23A70">
          <w:rPr>
            <w:rFonts w:ascii="Times New Roman" w:hAnsi="Times New Roman" w:cs="Times New Roman"/>
            <w:sz w:val="28"/>
            <w:szCs w:val="28"/>
            <w:rPrChange w:id="325" w:author="Odysseys Diamantopoulos-Pantaleon" w:date="2020-12-14T17:34:00Z">
              <w:rPr/>
            </w:rPrChange>
          </w:rPr>
          <w:t>our relative</w:t>
        </w:r>
      </w:ins>
      <w:ins w:id="326" w:author="Odysseys Diamantopoulos-Pantaleon" w:date="2020-12-12T13:51:00Z">
        <w:r w:rsidR="002655C1" w:rsidRPr="00E23A70">
          <w:rPr>
            <w:rFonts w:ascii="Times New Roman" w:hAnsi="Times New Roman" w:cs="Times New Roman"/>
            <w:sz w:val="28"/>
            <w:szCs w:val="28"/>
            <w:rPrChange w:id="327" w:author="Odysseys Diamantopoulos-Pantaleon" w:date="2020-12-14T17:34:00Z">
              <w:rPr/>
            </w:rPrChange>
          </w:rPr>
          <w:t>’</w:t>
        </w:r>
      </w:ins>
      <w:ins w:id="328" w:author="Odysseys Diamantopoulos-Pantaleon" w:date="2020-12-12T13:34:00Z">
        <w:r w:rsidR="004E5E68" w:rsidRPr="00E23A70">
          <w:rPr>
            <w:rFonts w:ascii="Times New Roman" w:hAnsi="Times New Roman" w:cs="Times New Roman"/>
            <w:sz w:val="28"/>
            <w:szCs w:val="28"/>
            <w:rPrChange w:id="329" w:author="Odysseys Diamantopoulos-Pantaleon" w:date="2020-12-14T17:34:00Z">
              <w:rPr/>
            </w:rPrChange>
          </w:rPr>
          <w:t>s testimony.</w:t>
        </w:r>
      </w:ins>
      <w:ins w:id="330" w:author="Odysseys Diamantopoulos-Pantaleon" w:date="2020-12-12T13:52:00Z">
        <w:r w:rsidR="002655C1" w:rsidRPr="00E23A70">
          <w:rPr>
            <w:rFonts w:ascii="Times New Roman" w:hAnsi="Times New Roman" w:cs="Times New Roman"/>
            <w:sz w:val="28"/>
            <w:szCs w:val="28"/>
            <w:rPrChange w:id="331" w:author="Odysseys Diamantopoulos-Pantaleon" w:date="2020-12-14T17:34:00Z">
              <w:rPr>
                <w:lang w:val="el-GR"/>
              </w:rPr>
            </w:rPrChange>
          </w:rPr>
          <w:t xml:space="preserve"> </w:t>
        </w:r>
      </w:ins>
      <w:ins w:id="332" w:author="Odysseys Diamantopoulos-Pantaleon" w:date="2020-12-12T13:53:00Z">
        <w:r w:rsidR="002655C1" w:rsidRPr="00E23A70">
          <w:rPr>
            <w:rFonts w:ascii="Times New Roman" w:hAnsi="Times New Roman" w:cs="Times New Roman"/>
            <w:sz w:val="28"/>
            <w:szCs w:val="28"/>
            <w:rPrChange w:id="333" w:author="Odysseys Diamantopoulos-Pantaleon" w:date="2020-12-14T17:34:00Z">
              <w:rPr/>
            </w:rPrChange>
          </w:rPr>
          <w:t xml:space="preserve">Externalism denies one’s ability to always be able to reflect on the knowledge basis that leads him to the justified belief. </w:t>
        </w:r>
      </w:ins>
      <w:ins w:id="334" w:author="Odysseys Diamantopoulos-Pantaleon" w:date="2020-12-12T13:54:00Z">
        <w:r w:rsidR="002655C1" w:rsidRPr="00E23A70">
          <w:rPr>
            <w:rFonts w:ascii="Times New Roman" w:hAnsi="Times New Roman" w:cs="Times New Roman"/>
            <w:sz w:val="28"/>
            <w:szCs w:val="28"/>
            <w:rPrChange w:id="335" w:author="Odysseys Diamantopoulos-Pantaleon" w:date="2020-12-14T17:34:00Z">
              <w:rPr/>
            </w:rPrChange>
          </w:rPr>
          <w:t xml:space="preserve">An externalist would argue that the justification process is not based on </w:t>
        </w:r>
      </w:ins>
      <w:ins w:id="336" w:author="Odysseys Diamantopoulos-Pantaleon" w:date="2020-12-12T13:55:00Z">
        <w:r w:rsidR="002655C1" w:rsidRPr="00E23A70">
          <w:rPr>
            <w:rFonts w:ascii="Times New Roman" w:hAnsi="Times New Roman" w:cs="Times New Roman"/>
            <w:sz w:val="28"/>
            <w:szCs w:val="28"/>
            <w:rPrChange w:id="337" w:author="Odysseys Diamantopoulos-Pantaleon" w:date="2020-12-14T17:34:00Z">
              <w:rPr/>
            </w:rPrChange>
          </w:rPr>
          <w:t>justifiers but</w:t>
        </w:r>
      </w:ins>
      <w:ins w:id="338" w:author="Odysseys Diamantopoulos-Pantaleon" w:date="2020-12-12T13:54:00Z">
        <w:r w:rsidR="002655C1" w:rsidRPr="00E23A70">
          <w:rPr>
            <w:rFonts w:ascii="Times New Roman" w:hAnsi="Times New Roman" w:cs="Times New Roman"/>
            <w:sz w:val="28"/>
            <w:szCs w:val="28"/>
            <w:rPrChange w:id="339" w:author="Odysseys Diamantopoulos-Pantaleon" w:date="2020-12-14T17:34:00Z">
              <w:rPr/>
            </w:rPrChange>
          </w:rPr>
          <w:t xml:space="preserve"> is rather a form of art that prevents a belief </w:t>
        </w:r>
      </w:ins>
      <w:ins w:id="340" w:author="Odysseys Diamantopoulos-Pantaleon" w:date="2020-12-12T14:12:00Z">
        <w:r w:rsidR="0023006D" w:rsidRPr="00E23A70">
          <w:rPr>
            <w:rFonts w:ascii="Times New Roman" w:hAnsi="Times New Roman" w:cs="Times New Roman"/>
            <w:sz w:val="28"/>
            <w:szCs w:val="28"/>
            <w:rPrChange w:id="341" w:author="Odysseys Diamantopoulos-Pantaleon" w:date="2020-12-14T17:34:00Z">
              <w:rPr/>
            </w:rPrChange>
          </w:rPr>
          <w:t>from</w:t>
        </w:r>
      </w:ins>
      <w:ins w:id="342" w:author="Odysseys Diamantopoulos-Pantaleon" w:date="2020-12-12T13:55:00Z">
        <w:r w:rsidR="002655C1" w:rsidRPr="00E23A70">
          <w:rPr>
            <w:rFonts w:ascii="Times New Roman" w:hAnsi="Times New Roman" w:cs="Times New Roman"/>
            <w:sz w:val="28"/>
            <w:szCs w:val="28"/>
            <w:rPrChange w:id="343" w:author="Odysseys Diamantopoulos-Pantaleon" w:date="2020-12-14T17:34:00Z">
              <w:rPr/>
            </w:rPrChange>
          </w:rPr>
          <w:t xml:space="preserve"> being accidentally true. </w:t>
        </w:r>
      </w:ins>
      <w:ins w:id="344" w:author="Odysseys Diamantopoulos-Pantaleon" w:date="2020-12-12T14:03:00Z">
        <w:r w:rsidR="00872441" w:rsidRPr="00E23A70">
          <w:rPr>
            <w:rFonts w:ascii="Times New Roman" w:hAnsi="Times New Roman" w:cs="Times New Roman"/>
            <w:sz w:val="28"/>
            <w:szCs w:val="28"/>
            <w:rPrChange w:id="345" w:author="Odysseys Diamantopoulos-Pantaleon" w:date="2020-12-14T17:34:00Z">
              <w:rPr/>
            </w:rPrChange>
          </w:rPr>
          <w:t>To make things</w:t>
        </w:r>
      </w:ins>
      <w:ins w:id="346" w:author="Odysseys Diamantopoulos-Pantaleon" w:date="2020-12-12T14:12:00Z">
        <w:r w:rsidR="0023006D" w:rsidRPr="00E23A70">
          <w:rPr>
            <w:rFonts w:ascii="Times New Roman" w:hAnsi="Times New Roman" w:cs="Times New Roman"/>
            <w:sz w:val="28"/>
            <w:szCs w:val="28"/>
            <w:rPrChange w:id="347" w:author="Odysseys Diamantopoulos-Pantaleon" w:date="2020-12-14T17:34:00Z">
              <w:rPr/>
            </w:rPrChange>
          </w:rPr>
          <w:t xml:space="preserve"> </w:t>
        </w:r>
      </w:ins>
      <w:ins w:id="348" w:author="Odysseys Diamantopoulos-Pantaleon" w:date="2020-12-13T14:15:00Z">
        <w:r w:rsidR="00E5177B" w:rsidRPr="00E23A70">
          <w:rPr>
            <w:rFonts w:ascii="Times New Roman" w:hAnsi="Times New Roman" w:cs="Times New Roman"/>
            <w:sz w:val="28"/>
            <w:szCs w:val="28"/>
            <w:rPrChange w:id="349" w:author="Odysseys Diamantopoulos-Pantaleon" w:date="2020-12-14T17:34:00Z">
              <w:rPr/>
            </w:rPrChange>
          </w:rPr>
          <w:t>clearer</w:t>
        </w:r>
      </w:ins>
      <w:ins w:id="350" w:author="Odysseys Diamantopoulos-Pantaleon" w:date="2020-12-12T14:03:00Z">
        <w:r w:rsidR="00872441" w:rsidRPr="00E23A70">
          <w:rPr>
            <w:rFonts w:ascii="Times New Roman" w:hAnsi="Times New Roman" w:cs="Times New Roman"/>
            <w:sz w:val="28"/>
            <w:szCs w:val="28"/>
            <w:rPrChange w:id="351" w:author="Odysseys Diamantopoulos-Pantaleon" w:date="2020-12-14T17:34:00Z">
              <w:rPr/>
            </w:rPrChange>
          </w:rPr>
          <w:t>,</w:t>
        </w:r>
      </w:ins>
      <w:ins w:id="352" w:author="Odysseys Diamantopoulos-Pantaleon" w:date="2020-12-12T13:56:00Z">
        <w:r w:rsidR="002655C1" w:rsidRPr="00E23A70">
          <w:rPr>
            <w:rFonts w:ascii="Times New Roman" w:hAnsi="Times New Roman" w:cs="Times New Roman"/>
            <w:sz w:val="28"/>
            <w:szCs w:val="28"/>
            <w:rPrChange w:id="353" w:author="Odysseys Diamantopoulos-Pantaleon" w:date="2020-12-14T17:34:00Z">
              <w:rPr/>
            </w:rPrChange>
          </w:rPr>
          <w:t xml:space="preserve"> let</w:t>
        </w:r>
      </w:ins>
      <w:ins w:id="354" w:author="Odysseys Diamantopoulos-Pantaleon" w:date="2020-12-12T13:58:00Z">
        <w:r w:rsidR="00872441" w:rsidRPr="00E23A70">
          <w:rPr>
            <w:rFonts w:ascii="Times New Roman" w:hAnsi="Times New Roman" w:cs="Times New Roman"/>
            <w:sz w:val="28"/>
            <w:szCs w:val="28"/>
            <w:rPrChange w:id="355" w:author="Odysseys Diamantopoulos-Pantaleon" w:date="2020-12-14T17:34:00Z">
              <w:rPr/>
            </w:rPrChange>
          </w:rPr>
          <w:t xml:space="preserve"> us</w:t>
        </w:r>
      </w:ins>
      <w:ins w:id="356" w:author="Odysseys Diamantopoulos-Pantaleon" w:date="2020-12-12T13:56:00Z">
        <w:r w:rsidR="002655C1" w:rsidRPr="00E23A70">
          <w:rPr>
            <w:rFonts w:ascii="Times New Roman" w:hAnsi="Times New Roman" w:cs="Times New Roman"/>
            <w:sz w:val="28"/>
            <w:szCs w:val="28"/>
            <w:rPrChange w:id="357" w:author="Odysseys Diamantopoulos-Pantaleon" w:date="2020-12-14T17:34:00Z">
              <w:rPr/>
            </w:rPrChange>
          </w:rPr>
          <w:t xml:space="preserve"> take </w:t>
        </w:r>
      </w:ins>
      <w:ins w:id="358" w:author="Odysseys Diamantopoulos-Pantaleon" w:date="2020-12-12T14:03:00Z">
        <w:r w:rsidR="00872441" w:rsidRPr="00E23A70">
          <w:rPr>
            <w:rFonts w:ascii="Times New Roman" w:hAnsi="Times New Roman" w:cs="Times New Roman"/>
            <w:sz w:val="28"/>
            <w:szCs w:val="28"/>
            <w:rPrChange w:id="359" w:author="Odysseys Diamantopoulos-Pantaleon" w:date="2020-12-14T17:34:00Z">
              <w:rPr/>
            </w:rPrChange>
          </w:rPr>
          <w:t xml:space="preserve">the example of </w:t>
        </w:r>
      </w:ins>
      <w:ins w:id="360" w:author="Odysseys Diamantopoulos-Pantaleon" w:date="2020-12-12T13:56:00Z">
        <w:r w:rsidR="002655C1" w:rsidRPr="00E23A70">
          <w:rPr>
            <w:rFonts w:ascii="Times New Roman" w:hAnsi="Times New Roman" w:cs="Times New Roman"/>
            <w:sz w:val="28"/>
            <w:szCs w:val="28"/>
            <w:rPrChange w:id="361" w:author="Odysseys Diamantopoulos-Pantaleon" w:date="2020-12-14T17:34:00Z">
              <w:rPr/>
            </w:rPrChange>
          </w:rPr>
          <w:t xml:space="preserve">Mary </w:t>
        </w:r>
      </w:ins>
      <w:ins w:id="362" w:author="Odysseys Diamantopoulos-Pantaleon" w:date="2020-12-12T13:57:00Z">
        <w:r w:rsidR="002655C1" w:rsidRPr="00E23A70">
          <w:rPr>
            <w:rFonts w:ascii="Times New Roman" w:hAnsi="Times New Roman" w:cs="Times New Roman"/>
            <w:sz w:val="28"/>
            <w:szCs w:val="28"/>
            <w:rPrChange w:id="363" w:author="Odysseys Diamantopoulos-Pantaleon" w:date="2020-12-14T17:34:00Z">
              <w:rPr/>
            </w:rPrChange>
          </w:rPr>
          <w:t xml:space="preserve">who is a Clairvoyant and one day her powers give her the </w:t>
        </w:r>
      </w:ins>
      <w:ins w:id="364" w:author="Odysseys Diamantopoulos-Pantaleon" w:date="2020-12-12T13:58:00Z">
        <w:r w:rsidR="002655C1" w:rsidRPr="00E23A70">
          <w:rPr>
            <w:rFonts w:ascii="Times New Roman" w:hAnsi="Times New Roman" w:cs="Times New Roman"/>
            <w:sz w:val="28"/>
            <w:szCs w:val="28"/>
            <w:rPrChange w:id="365" w:author="Odysseys Diamantopoulos-Pantaleon" w:date="2020-12-14T17:34:00Z">
              <w:rPr/>
            </w:rPrChange>
          </w:rPr>
          <w:t xml:space="preserve">information that she should go </w:t>
        </w:r>
        <w:r w:rsidR="00872441" w:rsidRPr="00E23A70">
          <w:rPr>
            <w:rFonts w:ascii="Times New Roman" w:hAnsi="Times New Roman" w:cs="Times New Roman"/>
            <w:sz w:val="28"/>
            <w:szCs w:val="28"/>
            <w:rPrChange w:id="366" w:author="Odysseys Diamantopoulos-Pantaleon" w:date="2020-12-14T17:34:00Z">
              <w:rPr/>
            </w:rPrChange>
          </w:rPr>
          <w:t>to the hippodrome and bet on the horse</w:t>
        </w:r>
      </w:ins>
      <w:ins w:id="367" w:author="Odysseys Diamantopoulos-Pantaleon" w:date="2020-12-12T14:12:00Z">
        <w:r w:rsidR="0023006D" w:rsidRPr="00E23A70">
          <w:rPr>
            <w:rFonts w:ascii="Times New Roman" w:hAnsi="Times New Roman" w:cs="Times New Roman"/>
            <w:sz w:val="28"/>
            <w:szCs w:val="28"/>
            <w:rPrChange w:id="368" w:author="Odysseys Diamantopoulos-Pantaleon" w:date="2020-12-14T17:34:00Z">
              <w:rPr/>
            </w:rPrChange>
          </w:rPr>
          <w:t xml:space="preserve"> with the green outfit</w:t>
        </w:r>
      </w:ins>
      <w:ins w:id="369" w:author="Odysseys Diamantopoulos-Pantaleon" w:date="2020-12-12T13:58:00Z">
        <w:r w:rsidR="00872441" w:rsidRPr="00E23A70">
          <w:rPr>
            <w:rFonts w:ascii="Times New Roman" w:hAnsi="Times New Roman" w:cs="Times New Roman"/>
            <w:sz w:val="28"/>
            <w:szCs w:val="28"/>
            <w:rPrChange w:id="370" w:author="Odysseys Diamantopoulos-Pantaleon" w:date="2020-12-14T17:34:00Z">
              <w:rPr/>
            </w:rPrChange>
          </w:rPr>
          <w:t>.</w:t>
        </w:r>
      </w:ins>
      <w:ins w:id="371" w:author="Odysseys Diamantopoulos-Pantaleon" w:date="2020-12-12T13:59:00Z">
        <w:r w:rsidR="00872441" w:rsidRPr="00E23A70">
          <w:rPr>
            <w:rFonts w:ascii="Times New Roman" w:hAnsi="Times New Roman" w:cs="Times New Roman"/>
            <w:sz w:val="28"/>
            <w:szCs w:val="28"/>
            <w:rPrChange w:id="372" w:author="Odysseys Diamantopoulos-Pantaleon" w:date="2020-12-14T17:34:00Z">
              <w:rPr/>
            </w:rPrChange>
          </w:rPr>
          <w:t xml:space="preserve"> Because Mary trusts her powers, she indeed bets on the horse and wins. An Internalist would say that her belief was </w:t>
        </w:r>
      </w:ins>
      <w:ins w:id="373" w:author="Odysseys Diamantopoulos-Pantaleon" w:date="2020-12-12T14:02:00Z">
        <w:r w:rsidR="00872441" w:rsidRPr="00E23A70">
          <w:rPr>
            <w:rFonts w:ascii="Times New Roman" w:hAnsi="Times New Roman" w:cs="Times New Roman"/>
            <w:sz w:val="28"/>
            <w:szCs w:val="28"/>
            <w:rPrChange w:id="374" w:author="Odysseys Diamantopoulos-Pantaleon" w:date="2020-12-14T17:34:00Z">
              <w:rPr/>
            </w:rPrChange>
          </w:rPr>
          <w:t>doxastically</w:t>
        </w:r>
      </w:ins>
      <w:ins w:id="375" w:author="Odysseys Diamantopoulos-Pantaleon" w:date="2020-12-12T13:59:00Z">
        <w:r w:rsidR="00872441" w:rsidRPr="00E23A70">
          <w:rPr>
            <w:rFonts w:ascii="Times New Roman" w:hAnsi="Times New Roman" w:cs="Times New Roman"/>
            <w:sz w:val="28"/>
            <w:szCs w:val="28"/>
            <w:rPrChange w:id="376" w:author="Odysseys Diamantopoulos-Pantaleon" w:date="2020-12-14T17:34:00Z">
              <w:rPr/>
            </w:rPrChange>
          </w:rPr>
          <w:t xml:space="preserve"> </w:t>
        </w:r>
      </w:ins>
      <w:ins w:id="377" w:author="Odysseys Diamantopoulos-Pantaleon" w:date="2020-12-12T14:02:00Z">
        <w:r w:rsidR="00872441" w:rsidRPr="00E23A70">
          <w:rPr>
            <w:rFonts w:ascii="Times New Roman" w:hAnsi="Times New Roman" w:cs="Times New Roman"/>
            <w:sz w:val="28"/>
            <w:szCs w:val="28"/>
            <w:rPrChange w:id="378" w:author="Odysseys Diamantopoulos-Pantaleon" w:date="2020-12-14T17:34:00Z">
              <w:rPr/>
            </w:rPrChange>
          </w:rPr>
          <w:t>un</w:t>
        </w:r>
      </w:ins>
      <w:ins w:id="379" w:author="Odysseys Diamantopoulos-Pantaleon" w:date="2020-12-12T13:59:00Z">
        <w:r w:rsidR="00872441" w:rsidRPr="00E23A70">
          <w:rPr>
            <w:rFonts w:ascii="Times New Roman" w:hAnsi="Times New Roman" w:cs="Times New Roman"/>
            <w:sz w:val="28"/>
            <w:szCs w:val="28"/>
            <w:rPrChange w:id="380" w:author="Odysseys Diamantopoulos-Pantaleon" w:date="2020-12-14T17:34:00Z">
              <w:rPr/>
            </w:rPrChange>
          </w:rPr>
          <w:t xml:space="preserve">justified </w:t>
        </w:r>
      </w:ins>
      <w:ins w:id="381" w:author="Odysseys Diamantopoulos-Pantaleon" w:date="2020-12-12T14:04:00Z">
        <w:r w:rsidR="00872441" w:rsidRPr="00E23A70">
          <w:rPr>
            <w:rStyle w:val="FootnoteReference"/>
            <w:rFonts w:ascii="Times New Roman" w:hAnsi="Times New Roman" w:cs="Times New Roman"/>
            <w:sz w:val="28"/>
            <w:szCs w:val="28"/>
            <w:rPrChange w:id="382" w:author="Odysseys Diamantopoulos-Pantaleon" w:date="2020-12-14T17:34:00Z">
              <w:rPr>
                <w:rStyle w:val="FootnoteReference"/>
              </w:rPr>
            </w:rPrChange>
          </w:rPr>
          <w:footnoteReference w:id="5"/>
        </w:r>
      </w:ins>
      <w:r w:rsidR="005E61E0">
        <w:rPr>
          <w:rFonts w:ascii="Times New Roman" w:hAnsi="Times New Roman" w:cs="Times New Roman"/>
          <w:sz w:val="28"/>
          <w:szCs w:val="28"/>
        </w:rPr>
        <w:t>,</w:t>
      </w:r>
      <w:ins w:id="393" w:author="Odysseys Diamantopoulos-Pantaleon" w:date="2020-12-12T13:59:00Z">
        <w:r w:rsidR="00872441" w:rsidRPr="00E23A70">
          <w:rPr>
            <w:rFonts w:ascii="Times New Roman" w:hAnsi="Times New Roman" w:cs="Times New Roman"/>
            <w:sz w:val="28"/>
            <w:szCs w:val="28"/>
            <w:rPrChange w:id="394" w:author="Odysseys Diamantopoulos-Pantaleon" w:date="2020-12-14T17:34:00Z">
              <w:rPr/>
            </w:rPrChange>
          </w:rPr>
          <w:t xml:space="preserve">because Mary failed to reflect on the justifiers </w:t>
        </w:r>
      </w:ins>
      <w:ins w:id="395" w:author="Odysseys Diamantopoulos-Pantaleon" w:date="2020-12-12T14:02:00Z">
        <w:r w:rsidR="00872441" w:rsidRPr="00E23A70">
          <w:rPr>
            <w:rFonts w:ascii="Times New Roman" w:hAnsi="Times New Roman" w:cs="Times New Roman"/>
            <w:sz w:val="28"/>
            <w:szCs w:val="28"/>
            <w:rPrChange w:id="396" w:author="Odysseys Diamantopoulos-Pantaleon" w:date="2020-12-14T17:34:00Z">
              <w:rPr/>
            </w:rPrChange>
          </w:rPr>
          <w:t>that led</w:t>
        </w:r>
      </w:ins>
      <w:ins w:id="397" w:author="Odysseys Diamantopoulos-Pantaleon" w:date="2020-12-12T13:59:00Z">
        <w:r w:rsidR="00872441" w:rsidRPr="00E23A70">
          <w:rPr>
            <w:rFonts w:ascii="Times New Roman" w:hAnsi="Times New Roman" w:cs="Times New Roman"/>
            <w:sz w:val="28"/>
            <w:szCs w:val="28"/>
            <w:rPrChange w:id="398" w:author="Odysseys Diamantopoulos-Pantaleon" w:date="2020-12-14T17:34:00Z">
              <w:rPr/>
            </w:rPrChange>
          </w:rPr>
          <w:t xml:space="preserve"> her</w:t>
        </w:r>
      </w:ins>
      <w:ins w:id="399" w:author="Odysseys Diamantopoulos-Pantaleon" w:date="2020-12-12T14:02:00Z">
        <w:r w:rsidR="00872441" w:rsidRPr="00E23A70">
          <w:rPr>
            <w:rFonts w:ascii="Times New Roman" w:hAnsi="Times New Roman" w:cs="Times New Roman"/>
            <w:sz w:val="28"/>
            <w:szCs w:val="28"/>
            <w:rPrChange w:id="400" w:author="Odysseys Diamantopoulos-Pantaleon" w:date="2020-12-14T17:34:00Z">
              <w:rPr/>
            </w:rPrChange>
          </w:rPr>
          <w:t xml:space="preserve"> to this</w:t>
        </w:r>
      </w:ins>
      <w:ins w:id="401" w:author="Odysseys Diamantopoulos-Pantaleon" w:date="2020-12-12T13:59:00Z">
        <w:r w:rsidR="00872441" w:rsidRPr="00E23A70">
          <w:rPr>
            <w:rFonts w:ascii="Times New Roman" w:hAnsi="Times New Roman" w:cs="Times New Roman"/>
            <w:sz w:val="28"/>
            <w:szCs w:val="28"/>
            <w:rPrChange w:id="402" w:author="Odysseys Diamantopoulos-Pantaleon" w:date="2020-12-14T17:34:00Z">
              <w:rPr/>
            </w:rPrChange>
          </w:rPr>
          <w:t xml:space="preserve"> belief.</w:t>
        </w:r>
      </w:ins>
      <w:ins w:id="403" w:author="Odysseys Diamantopoulos-Pantaleon" w:date="2020-12-12T14:01:00Z">
        <w:r w:rsidR="00872441" w:rsidRPr="00E23A70">
          <w:rPr>
            <w:rFonts w:ascii="Times New Roman" w:hAnsi="Times New Roman" w:cs="Times New Roman"/>
            <w:sz w:val="28"/>
            <w:szCs w:val="28"/>
            <w:rPrChange w:id="404" w:author="Odysseys Diamantopoulos-Pantaleon" w:date="2020-12-14T17:34:00Z">
              <w:rPr/>
            </w:rPrChange>
          </w:rPr>
          <w:t xml:space="preserve"> </w:t>
        </w:r>
      </w:ins>
      <w:ins w:id="405" w:author="Odysseys Diamantopoulos-Pantaleon" w:date="2020-12-12T13:59:00Z">
        <w:r w:rsidR="00872441" w:rsidRPr="00E23A70">
          <w:rPr>
            <w:rFonts w:ascii="Times New Roman" w:hAnsi="Times New Roman" w:cs="Times New Roman"/>
            <w:sz w:val="28"/>
            <w:szCs w:val="28"/>
            <w:rPrChange w:id="406" w:author="Odysseys Diamantopoulos-Pantaleon" w:date="2020-12-14T17:34:00Z">
              <w:rPr/>
            </w:rPrChange>
          </w:rPr>
          <w:t>On the contrary, the</w:t>
        </w:r>
      </w:ins>
      <w:ins w:id="407" w:author="Odysseys Diamantopoulos-Pantaleon" w:date="2020-12-12T14:00:00Z">
        <w:r w:rsidR="00872441" w:rsidRPr="00E23A70">
          <w:rPr>
            <w:rFonts w:ascii="Times New Roman" w:hAnsi="Times New Roman" w:cs="Times New Roman"/>
            <w:sz w:val="28"/>
            <w:szCs w:val="28"/>
            <w:rPrChange w:id="408" w:author="Odysseys Diamantopoulos-Pantaleon" w:date="2020-12-14T17:34:00Z">
              <w:rPr/>
            </w:rPrChange>
          </w:rPr>
          <w:t xml:space="preserve"> externalist would argue that it does not matter that she was unable to find the knowledge basis on which she decided</w:t>
        </w:r>
      </w:ins>
      <w:ins w:id="409" w:author="Odysseys Diamantopoulos-Pantaleon" w:date="2020-12-12T14:03:00Z">
        <w:r w:rsidR="00872441" w:rsidRPr="00E23A70">
          <w:rPr>
            <w:rFonts w:ascii="Times New Roman" w:hAnsi="Times New Roman" w:cs="Times New Roman"/>
            <w:sz w:val="28"/>
            <w:szCs w:val="28"/>
            <w:rPrChange w:id="410" w:author="Odysseys Diamantopoulos-Pantaleon" w:date="2020-12-14T17:34:00Z">
              <w:rPr/>
            </w:rPrChange>
          </w:rPr>
          <w:t xml:space="preserve">, because in reality </w:t>
        </w:r>
      </w:ins>
      <w:ins w:id="411" w:author="Odysseys Diamantopoulos-Pantaleon" w:date="2020-12-12T14:08:00Z">
        <w:r w:rsidR="00036147" w:rsidRPr="00E23A70">
          <w:rPr>
            <w:rFonts w:ascii="Times New Roman" w:hAnsi="Times New Roman" w:cs="Times New Roman"/>
            <w:sz w:val="28"/>
            <w:szCs w:val="28"/>
            <w:rPrChange w:id="412" w:author="Odysseys Diamantopoulos-Pantaleon" w:date="2020-12-14T17:34:00Z">
              <w:rPr/>
            </w:rPrChange>
          </w:rPr>
          <w:t xml:space="preserve">even if </w:t>
        </w:r>
      </w:ins>
      <w:ins w:id="413" w:author="Odysseys Diamantopoulos-Pantaleon" w:date="2020-12-12T14:09:00Z">
        <w:r w:rsidR="00A13C77" w:rsidRPr="00E23A70">
          <w:rPr>
            <w:rFonts w:ascii="Times New Roman" w:hAnsi="Times New Roman" w:cs="Times New Roman"/>
            <w:sz w:val="28"/>
            <w:szCs w:val="28"/>
            <w:rPrChange w:id="414" w:author="Odysseys Diamantopoulos-Pantaleon" w:date="2020-12-14T17:34:00Z">
              <w:rPr/>
            </w:rPrChange>
          </w:rPr>
          <w:t>she</w:t>
        </w:r>
      </w:ins>
      <w:ins w:id="415" w:author="Odysseys Diamantopoulos-Pantaleon" w:date="2020-12-12T14:08:00Z">
        <w:r w:rsidR="00036147" w:rsidRPr="00E23A70">
          <w:rPr>
            <w:rFonts w:ascii="Times New Roman" w:hAnsi="Times New Roman" w:cs="Times New Roman"/>
            <w:sz w:val="28"/>
            <w:szCs w:val="28"/>
            <w:rPrChange w:id="416" w:author="Odysseys Diamantopoulos-Pantaleon" w:date="2020-12-14T17:34:00Z">
              <w:rPr/>
            </w:rPrChange>
          </w:rPr>
          <w:t xml:space="preserve"> had access to the justifiers, this still </w:t>
        </w:r>
      </w:ins>
      <w:r w:rsidR="005E61E0">
        <w:rPr>
          <w:rFonts w:ascii="Times New Roman" w:hAnsi="Times New Roman" w:cs="Times New Roman"/>
          <w:sz w:val="28"/>
          <w:szCs w:val="28"/>
        </w:rPr>
        <w:t>would</w:t>
      </w:r>
      <w:ins w:id="417" w:author="Odysseys Diamantopoulos-Pantaleon" w:date="2020-12-12T14:08:00Z">
        <w:r w:rsidR="00036147" w:rsidRPr="00E23A70">
          <w:rPr>
            <w:rFonts w:ascii="Times New Roman" w:hAnsi="Times New Roman" w:cs="Times New Roman"/>
            <w:sz w:val="28"/>
            <w:szCs w:val="28"/>
            <w:rPrChange w:id="418" w:author="Odysseys Diamantopoulos-Pantaleon" w:date="2020-12-14T17:34:00Z">
              <w:rPr/>
            </w:rPrChange>
          </w:rPr>
          <w:t xml:space="preserve"> not prevent </w:t>
        </w:r>
      </w:ins>
      <w:ins w:id="419" w:author="Odysseys Diamantopoulos-Pantaleon" w:date="2020-12-12T14:09:00Z">
        <w:r w:rsidR="00A13C77" w:rsidRPr="00E23A70">
          <w:rPr>
            <w:rFonts w:ascii="Times New Roman" w:hAnsi="Times New Roman" w:cs="Times New Roman"/>
            <w:sz w:val="28"/>
            <w:szCs w:val="28"/>
            <w:rPrChange w:id="420" w:author="Odysseys Diamantopoulos-Pantaleon" w:date="2020-12-14T17:34:00Z">
              <w:rPr/>
            </w:rPrChange>
          </w:rPr>
          <w:t>her</w:t>
        </w:r>
      </w:ins>
      <w:ins w:id="421" w:author="Odysseys Diamantopoulos-Pantaleon" w:date="2020-12-12T14:08:00Z">
        <w:r w:rsidR="00036147" w:rsidRPr="00E23A70">
          <w:rPr>
            <w:rFonts w:ascii="Times New Roman" w:hAnsi="Times New Roman" w:cs="Times New Roman"/>
            <w:sz w:val="28"/>
            <w:szCs w:val="28"/>
            <w:rPrChange w:id="422" w:author="Odysseys Diamantopoulos-Pantaleon" w:date="2020-12-14T17:34:00Z">
              <w:rPr/>
            </w:rPrChange>
          </w:rPr>
          <w:t xml:space="preserve"> belief</w:t>
        </w:r>
        <w:r w:rsidR="00825B36" w:rsidRPr="00E23A70">
          <w:rPr>
            <w:rFonts w:ascii="Times New Roman" w:hAnsi="Times New Roman" w:cs="Times New Roman"/>
            <w:sz w:val="28"/>
            <w:szCs w:val="28"/>
            <w:rPrChange w:id="423" w:author="Odysseys Diamantopoulos-Pantaleon" w:date="2020-12-14T17:34:00Z">
              <w:rPr/>
            </w:rPrChange>
          </w:rPr>
          <w:t xml:space="preserve"> that is based on the basis to be accidentally true.</w:t>
        </w:r>
      </w:ins>
      <w:ins w:id="424" w:author="Odysseys Diamantopoulos-Pantaleon" w:date="2020-12-12T14:07:00Z">
        <w:r w:rsidR="00036147" w:rsidRPr="00E23A70">
          <w:rPr>
            <w:rFonts w:ascii="Times New Roman" w:hAnsi="Times New Roman" w:cs="Times New Roman"/>
            <w:sz w:val="28"/>
            <w:szCs w:val="28"/>
            <w:rPrChange w:id="425" w:author="Odysseys Diamantopoulos-Pantaleon" w:date="2020-12-14T17:34:00Z">
              <w:rPr/>
            </w:rPrChange>
          </w:rPr>
          <w:t xml:space="preserve"> </w:t>
        </w:r>
      </w:ins>
      <w:ins w:id="426" w:author="Odysseys Diamantopoulos-Pantaleon" w:date="2020-12-14T17:25:00Z">
        <w:r w:rsidR="00DD6942" w:rsidRPr="00E23A70">
          <w:rPr>
            <w:rStyle w:val="FootnoteReference"/>
            <w:rFonts w:ascii="Times New Roman" w:hAnsi="Times New Roman" w:cs="Times New Roman"/>
            <w:sz w:val="28"/>
            <w:szCs w:val="28"/>
            <w:rPrChange w:id="427" w:author="Odysseys Diamantopoulos-Pantaleon" w:date="2020-12-14T17:34:00Z">
              <w:rPr>
                <w:rStyle w:val="FootnoteReference"/>
              </w:rPr>
            </w:rPrChange>
          </w:rPr>
          <w:footnoteReference w:id="6"/>
        </w:r>
      </w:ins>
      <w:ins w:id="429" w:author="Odysseys Diamantopoulos-Pantaleon" w:date="2020-12-12T14:13:00Z">
        <w:r w:rsidR="007E6B64" w:rsidRPr="00E23A70">
          <w:rPr>
            <w:rFonts w:ascii="Times New Roman" w:hAnsi="Times New Roman" w:cs="Times New Roman"/>
            <w:sz w:val="28"/>
            <w:szCs w:val="28"/>
            <w:rPrChange w:id="430" w:author="Odysseys Diamantopoulos-Pantaleon" w:date="2020-12-14T17:34:00Z">
              <w:rPr/>
            </w:rPrChange>
          </w:rPr>
          <w:t xml:space="preserve">To further </w:t>
        </w:r>
        <w:r w:rsidR="007E6B64" w:rsidRPr="00E23A70">
          <w:rPr>
            <w:rFonts w:ascii="Times New Roman" w:hAnsi="Times New Roman" w:cs="Times New Roman"/>
            <w:sz w:val="28"/>
            <w:szCs w:val="28"/>
            <w:rPrChange w:id="431" w:author="Odysseys Diamantopoulos-Pantaleon" w:date="2020-12-14T17:34:00Z">
              <w:rPr/>
            </w:rPrChange>
          </w:rPr>
          <w:lastRenderedPageBreak/>
          <w:t xml:space="preserve">understand the </w:t>
        </w:r>
      </w:ins>
      <w:ins w:id="432" w:author="Odysseys Diamantopoulos-Pantaleon" w:date="2020-12-12T18:54:00Z">
        <w:r w:rsidR="00B3613A" w:rsidRPr="00E23A70">
          <w:rPr>
            <w:rFonts w:ascii="Times New Roman" w:hAnsi="Times New Roman" w:cs="Times New Roman"/>
            <w:sz w:val="28"/>
            <w:szCs w:val="28"/>
            <w:rPrChange w:id="433" w:author="Odysseys Diamantopoulos-Pantaleon" w:date="2020-12-14T17:34:00Z">
              <w:rPr/>
            </w:rPrChange>
          </w:rPr>
          <w:t>distinction,</w:t>
        </w:r>
      </w:ins>
      <w:ins w:id="434" w:author="Odysseys Diamantopoulos-Pantaleon" w:date="2020-12-12T14:14:00Z">
        <w:r w:rsidR="007E6B64" w:rsidRPr="00E23A70">
          <w:rPr>
            <w:rFonts w:ascii="Times New Roman" w:hAnsi="Times New Roman" w:cs="Times New Roman"/>
            <w:sz w:val="28"/>
            <w:szCs w:val="28"/>
            <w:rPrChange w:id="435" w:author="Odysseys Diamantopoulos-Pantaleon" w:date="2020-12-14T17:34:00Z">
              <w:rPr/>
            </w:rPrChange>
          </w:rPr>
          <w:t xml:space="preserve"> it is necessary to refer to the Brain </w:t>
        </w:r>
      </w:ins>
      <w:ins w:id="436" w:author="Odysseys Diamantopoulos-Pantaleon" w:date="2020-12-13T14:16:00Z">
        <w:r w:rsidR="006F1C5E" w:rsidRPr="00E23A70">
          <w:rPr>
            <w:rFonts w:ascii="Times New Roman" w:hAnsi="Times New Roman" w:cs="Times New Roman"/>
            <w:sz w:val="28"/>
            <w:szCs w:val="28"/>
            <w:rPrChange w:id="437" w:author="Odysseys Diamantopoulos-Pantaleon" w:date="2020-12-14T17:34:00Z">
              <w:rPr/>
            </w:rPrChange>
          </w:rPr>
          <w:t>in</w:t>
        </w:r>
      </w:ins>
      <w:ins w:id="438" w:author="Odysseys Diamantopoulos-Pantaleon" w:date="2020-12-12T14:14:00Z">
        <w:r w:rsidR="007E6B64" w:rsidRPr="00E23A70">
          <w:rPr>
            <w:rFonts w:ascii="Times New Roman" w:hAnsi="Times New Roman" w:cs="Times New Roman"/>
            <w:sz w:val="28"/>
            <w:szCs w:val="28"/>
            <w:rPrChange w:id="439" w:author="Odysseys Diamantopoulos-Pantaleon" w:date="2020-12-14T17:34:00Z">
              <w:rPr/>
            </w:rPrChange>
          </w:rPr>
          <w:t xml:space="preserve"> A Vat thought experiment.</w:t>
        </w:r>
      </w:ins>
    </w:p>
    <w:p w14:paraId="6D037F11" w14:textId="77777777" w:rsidR="00A13C77" w:rsidRPr="00E23A70" w:rsidDel="00A13C77" w:rsidRDefault="00A13C77" w:rsidP="00AB58C3">
      <w:pPr>
        <w:rPr>
          <w:del w:id="440" w:author="Odysseys Diamantopoulos-Pantaleon" w:date="2020-12-12T14:10:00Z"/>
          <w:rFonts w:ascii="Times New Roman" w:hAnsi="Times New Roman" w:cs="Times New Roman"/>
          <w:sz w:val="28"/>
          <w:szCs w:val="28"/>
          <w:rPrChange w:id="441" w:author="Odysseys Diamantopoulos-Pantaleon" w:date="2020-12-14T17:34:00Z">
            <w:rPr>
              <w:del w:id="442" w:author="Odysseys Diamantopoulos-Pantaleon" w:date="2020-12-12T14:10:00Z"/>
            </w:rPr>
          </w:rPrChange>
        </w:rPr>
      </w:pPr>
    </w:p>
    <w:p w14:paraId="73D2354A" w14:textId="625348CC" w:rsidR="00AB58C3" w:rsidRPr="00E23A70" w:rsidDel="00A13C77" w:rsidRDefault="00AB58C3" w:rsidP="00AB58C3">
      <w:pPr>
        <w:rPr>
          <w:del w:id="443" w:author="Odysseys Diamantopoulos-Pantaleon" w:date="2020-12-12T14:10:00Z"/>
          <w:rFonts w:ascii="Times New Roman" w:hAnsi="Times New Roman" w:cs="Times New Roman"/>
          <w:sz w:val="28"/>
          <w:szCs w:val="28"/>
          <w:rPrChange w:id="444" w:author="Odysseys Diamantopoulos-Pantaleon" w:date="2020-12-14T17:34:00Z">
            <w:rPr>
              <w:del w:id="445" w:author="Odysseys Diamantopoulos-Pantaleon" w:date="2020-12-12T14:10:00Z"/>
            </w:rPr>
          </w:rPrChange>
        </w:rPr>
      </w:pPr>
    </w:p>
    <w:p w14:paraId="301CB01F" w14:textId="579D7252" w:rsidR="00AB58C3" w:rsidRPr="00E23A70" w:rsidDel="00A13C77" w:rsidRDefault="00AB58C3" w:rsidP="00AB58C3">
      <w:pPr>
        <w:rPr>
          <w:del w:id="446" w:author="Odysseys Diamantopoulos-Pantaleon" w:date="2020-12-12T14:10:00Z"/>
          <w:rFonts w:ascii="Times New Roman" w:hAnsi="Times New Roman" w:cs="Times New Roman"/>
          <w:sz w:val="28"/>
          <w:szCs w:val="28"/>
          <w:rPrChange w:id="447" w:author="Odysseys Diamantopoulos-Pantaleon" w:date="2020-12-14T17:34:00Z">
            <w:rPr>
              <w:del w:id="448" w:author="Odysseys Diamantopoulos-Pantaleon" w:date="2020-12-12T14:10:00Z"/>
            </w:rPr>
          </w:rPrChange>
        </w:rPr>
      </w:pPr>
    </w:p>
    <w:p w14:paraId="4E37A48E" w14:textId="47B0C396" w:rsidR="00AB58C3" w:rsidRPr="00E23A70" w:rsidDel="00A13C77" w:rsidRDefault="00AB58C3" w:rsidP="00AB58C3">
      <w:pPr>
        <w:rPr>
          <w:del w:id="449" w:author="Odysseys Diamantopoulos-Pantaleon" w:date="2020-12-12T14:10:00Z"/>
          <w:rFonts w:ascii="Times New Roman" w:hAnsi="Times New Roman" w:cs="Times New Roman"/>
          <w:sz w:val="28"/>
          <w:szCs w:val="28"/>
          <w:rPrChange w:id="450" w:author="Odysseys Diamantopoulos-Pantaleon" w:date="2020-12-14T17:34:00Z">
            <w:rPr>
              <w:del w:id="451" w:author="Odysseys Diamantopoulos-Pantaleon" w:date="2020-12-12T14:10:00Z"/>
            </w:rPr>
          </w:rPrChange>
        </w:rPr>
      </w:pPr>
    </w:p>
    <w:p w14:paraId="634C2FD3" w14:textId="7CD3A5CA" w:rsidR="00AB58C3" w:rsidRPr="00E23A70" w:rsidDel="00A13C77" w:rsidRDefault="00AB58C3" w:rsidP="00AB58C3">
      <w:pPr>
        <w:rPr>
          <w:del w:id="452" w:author="Odysseys Diamantopoulos-Pantaleon" w:date="2020-12-12T14:10:00Z"/>
          <w:rFonts w:ascii="Times New Roman" w:hAnsi="Times New Roman" w:cs="Times New Roman"/>
          <w:sz w:val="28"/>
          <w:szCs w:val="28"/>
          <w:rPrChange w:id="453" w:author="Odysseys Diamantopoulos-Pantaleon" w:date="2020-12-14T17:34:00Z">
            <w:rPr>
              <w:del w:id="454" w:author="Odysseys Diamantopoulos-Pantaleon" w:date="2020-12-12T14:10:00Z"/>
            </w:rPr>
          </w:rPrChange>
        </w:rPr>
      </w:pPr>
    </w:p>
    <w:p w14:paraId="5E8C250D" w14:textId="41764880" w:rsidR="00AB58C3" w:rsidRPr="00E23A70" w:rsidDel="00A13C77" w:rsidRDefault="00AB58C3" w:rsidP="00AB58C3">
      <w:pPr>
        <w:rPr>
          <w:del w:id="455" w:author="Odysseys Diamantopoulos-Pantaleon" w:date="2020-12-12T14:10:00Z"/>
          <w:rFonts w:ascii="Times New Roman" w:hAnsi="Times New Roman" w:cs="Times New Roman"/>
          <w:sz w:val="28"/>
          <w:szCs w:val="28"/>
          <w:rPrChange w:id="456" w:author="Odysseys Diamantopoulos-Pantaleon" w:date="2020-12-14T17:34:00Z">
            <w:rPr>
              <w:del w:id="457" w:author="Odysseys Diamantopoulos-Pantaleon" w:date="2020-12-12T14:10:00Z"/>
            </w:rPr>
          </w:rPrChange>
        </w:rPr>
      </w:pPr>
    </w:p>
    <w:p w14:paraId="71C83C1A" w14:textId="7FC1D775" w:rsidR="00AB58C3" w:rsidRPr="00E23A70" w:rsidRDefault="00AB58C3" w:rsidP="00AB58C3">
      <w:pPr>
        <w:rPr>
          <w:rFonts w:ascii="Times New Roman" w:hAnsi="Times New Roman" w:cs="Times New Roman"/>
          <w:sz w:val="28"/>
          <w:szCs w:val="28"/>
          <w:rPrChange w:id="458" w:author="Odysseys Diamantopoulos-Pantaleon" w:date="2020-12-14T17:34:00Z">
            <w:rPr/>
          </w:rPrChange>
        </w:rPr>
      </w:pPr>
    </w:p>
    <w:p w14:paraId="5CCAAD17" w14:textId="665F3501" w:rsidR="00AB58C3" w:rsidRPr="00EF2E9C" w:rsidRDefault="00AB58C3" w:rsidP="00AB58C3">
      <w:pPr>
        <w:rPr>
          <w:rFonts w:ascii="Times New Roman" w:hAnsi="Times New Roman" w:cs="Times New Roman"/>
          <w:rPrChange w:id="459" w:author="Odysseys Diamantopoulos-Pantaleon" w:date="2020-12-14T17:34:00Z">
            <w:rPr/>
          </w:rPrChange>
        </w:rPr>
      </w:pPr>
    </w:p>
    <w:p w14:paraId="6D81458C" w14:textId="1355F211" w:rsidR="00AB58C3" w:rsidRPr="00EF2E9C" w:rsidRDefault="00AB58C3" w:rsidP="00AB58C3">
      <w:pPr>
        <w:rPr>
          <w:rFonts w:ascii="Times New Roman" w:hAnsi="Times New Roman" w:cs="Times New Roman"/>
          <w:rPrChange w:id="460" w:author="Odysseys Diamantopoulos-Pantaleon" w:date="2020-12-14T17:34:00Z">
            <w:rPr/>
          </w:rPrChange>
        </w:rPr>
      </w:pPr>
    </w:p>
    <w:p w14:paraId="6334205C" w14:textId="5C8E0E15" w:rsidR="00AB58C3" w:rsidRDefault="00AB58C3" w:rsidP="00AB58C3">
      <w:pPr>
        <w:rPr>
          <w:rFonts w:ascii="Times New Roman" w:hAnsi="Times New Roman" w:cs="Times New Roman"/>
        </w:rPr>
      </w:pPr>
    </w:p>
    <w:p w14:paraId="50BF2008" w14:textId="4F3CBC08" w:rsidR="00E23A70" w:rsidRDefault="00E23A70" w:rsidP="00AB58C3">
      <w:pPr>
        <w:rPr>
          <w:rFonts w:ascii="Times New Roman" w:hAnsi="Times New Roman" w:cs="Times New Roman"/>
        </w:rPr>
      </w:pPr>
    </w:p>
    <w:p w14:paraId="680652AD" w14:textId="559E9388" w:rsidR="00E23A70" w:rsidRDefault="00E23A70" w:rsidP="00AB58C3">
      <w:pPr>
        <w:rPr>
          <w:rFonts w:ascii="Times New Roman" w:hAnsi="Times New Roman" w:cs="Times New Roman"/>
        </w:rPr>
      </w:pPr>
    </w:p>
    <w:p w14:paraId="3F8EBCB2" w14:textId="61E9CEE8" w:rsidR="00E23A70" w:rsidRDefault="00E23A70" w:rsidP="00AB58C3">
      <w:pPr>
        <w:rPr>
          <w:rFonts w:ascii="Times New Roman" w:hAnsi="Times New Roman" w:cs="Times New Roman"/>
        </w:rPr>
      </w:pPr>
    </w:p>
    <w:p w14:paraId="61B376BE" w14:textId="3CDF3668" w:rsidR="00E23A70" w:rsidRDefault="00E23A70" w:rsidP="00AB58C3">
      <w:pPr>
        <w:rPr>
          <w:rFonts w:ascii="Times New Roman" w:hAnsi="Times New Roman" w:cs="Times New Roman"/>
        </w:rPr>
      </w:pPr>
    </w:p>
    <w:p w14:paraId="5A371663" w14:textId="0E62AF4E" w:rsidR="00E23A70" w:rsidRDefault="00E23A70" w:rsidP="00AB58C3">
      <w:pPr>
        <w:rPr>
          <w:rFonts w:ascii="Times New Roman" w:hAnsi="Times New Roman" w:cs="Times New Roman"/>
        </w:rPr>
      </w:pPr>
    </w:p>
    <w:p w14:paraId="7AEC06EB" w14:textId="4BD25F6E" w:rsidR="00E23A70" w:rsidRDefault="00E23A70" w:rsidP="00AB58C3">
      <w:pPr>
        <w:rPr>
          <w:rFonts w:ascii="Times New Roman" w:hAnsi="Times New Roman" w:cs="Times New Roman"/>
        </w:rPr>
      </w:pPr>
    </w:p>
    <w:p w14:paraId="60A3D4C1" w14:textId="0825C922" w:rsidR="00E23A70" w:rsidRDefault="00E23A70" w:rsidP="00AB58C3">
      <w:pPr>
        <w:rPr>
          <w:rFonts w:ascii="Times New Roman" w:hAnsi="Times New Roman" w:cs="Times New Roman"/>
        </w:rPr>
      </w:pPr>
    </w:p>
    <w:p w14:paraId="2CA1C8BD" w14:textId="559EB4A7" w:rsidR="00E23A70" w:rsidRDefault="00E23A70" w:rsidP="00AB58C3">
      <w:pPr>
        <w:rPr>
          <w:rFonts w:ascii="Times New Roman" w:hAnsi="Times New Roman" w:cs="Times New Roman"/>
        </w:rPr>
      </w:pPr>
    </w:p>
    <w:p w14:paraId="44855B23" w14:textId="4B0619D7" w:rsidR="00E23A70" w:rsidRDefault="00E23A70" w:rsidP="00AB58C3">
      <w:pPr>
        <w:rPr>
          <w:rFonts w:ascii="Times New Roman" w:hAnsi="Times New Roman" w:cs="Times New Roman"/>
        </w:rPr>
      </w:pPr>
    </w:p>
    <w:p w14:paraId="441A3BED" w14:textId="3D79BF60" w:rsidR="00E23A70" w:rsidRDefault="00E23A70" w:rsidP="00AB58C3">
      <w:pPr>
        <w:rPr>
          <w:rFonts w:ascii="Times New Roman" w:hAnsi="Times New Roman" w:cs="Times New Roman"/>
        </w:rPr>
      </w:pPr>
    </w:p>
    <w:p w14:paraId="02AF9C45" w14:textId="260AC71A" w:rsidR="00E23A70" w:rsidRDefault="00E23A70" w:rsidP="00AB58C3">
      <w:pPr>
        <w:rPr>
          <w:rFonts w:ascii="Times New Roman" w:hAnsi="Times New Roman" w:cs="Times New Roman"/>
        </w:rPr>
      </w:pPr>
    </w:p>
    <w:p w14:paraId="51D48CD0" w14:textId="6FDF4037" w:rsidR="00E23A70" w:rsidRDefault="00E23A70" w:rsidP="00AB58C3">
      <w:pPr>
        <w:rPr>
          <w:rFonts w:ascii="Times New Roman" w:hAnsi="Times New Roman" w:cs="Times New Roman"/>
        </w:rPr>
      </w:pPr>
    </w:p>
    <w:p w14:paraId="62AF62AF" w14:textId="7D69B235" w:rsidR="00B74DB9" w:rsidRDefault="00B74DB9" w:rsidP="00AB58C3">
      <w:pPr>
        <w:rPr>
          <w:rFonts w:ascii="Times New Roman" w:hAnsi="Times New Roman" w:cs="Times New Roman"/>
        </w:rPr>
      </w:pPr>
    </w:p>
    <w:p w14:paraId="5AE684E7" w14:textId="77777777" w:rsidR="00B74DB9" w:rsidRPr="00EF2E9C" w:rsidDel="004849E4" w:rsidRDefault="00B74DB9" w:rsidP="00AB58C3">
      <w:pPr>
        <w:rPr>
          <w:del w:id="461" w:author="Odysseys Diamantopoulos-Pantaleon" w:date="2020-12-14T17:35:00Z"/>
          <w:rFonts w:ascii="Times New Roman" w:hAnsi="Times New Roman" w:cs="Times New Roman"/>
          <w:rPrChange w:id="462" w:author="Odysseys Diamantopoulos-Pantaleon" w:date="2020-12-14T17:34:00Z">
            <w:rPr>
              <w:del w:id="463" w:author="Odysseys Diamantopoulos-Pantaleon" w:date="2020-12-14T17:35:00Z"/>
            </w:rPr>
          </w:rPrChange>
        </w:rPr>
      </w:pPr>
    </w:p>
    <w:p w14:paraId="2907418E" w14:textId="166AAAB9" w:rsidR="00AB58C3" w:rsidRPr="00EF2E9C" w:rsidDel="004849E4" w:rsidRDefault="00AB58C3" w:rsidP="00AB58C3">
      <w:pPr>
        <w:rPr>
          <w:del w:id="464" w:author="Odysseys Diamantopoulos-Pantaleon" w:date="2020-12-14T17:35:00Z"/>
          <w:rFonts w:ascii="Times New Roman" w:hAnsi="Times New Roman" w:cs="Times New Roman"/>
          <w:rPrChange w:id="465" w:author="Odysseys Diamantopoulos-Pantaleon" w:date="2020-12-14T17:34:00Z">
            <w:rPr>
              <w:del w:id="466" w:author="Odysseys Diamantopoulos-Pantaleon" w:date="2020-12-14T17:35:00Z"/>
            </w:rPr>
          </w:rPrChange>
        </w:rPr>
      </w:pPr>
    </w:p>
    <w:p w14:paraId="15242F49" w14:textId="2836C037" w:rsidR="00AB58C3" w:rsidRPr="00EF2E9C" w:rsidDel="004849E4" w:rsidRDefault="00AB58C3" w:rsidP="00AB58C3">
      <w:pPr>
        <w:rPr>
          <w:del w:id="467" w:author="Odysseys Diamantopoulos-Pantaleon" w:date="2020-12-14T17:35:00Z"/>
          <w:rFonts w:ascii="Times New Roman" w:hAnsi="Times New Roman" w:cs="Times New Roman"/>
          <w:rPrChange w:id="468" w:author="Odysseys Diamantopoulos-Pantaleon" w:date="2020-12-14T17:34:00Z">
            <w:rPr>
              <w:del w:id="469" w:author="Odysseys Diamantopoulos-Pantaleon" w:date="2020-12-14T17:35:00Z"/>
            </w:rPr>
          </w:rPrChange>
        </w:rPr>
      </w:pPr>
    </w:p>
    <w:p w14:paraId="5778B666" w14:textId="4CFA5EA4" w:rsidR="00AB58C3" w:rsidRPr="00EF2E9C" w:rsidDel="004849E4" w:rsidRDefault="00AB58C3" w:rsidP="00AB58C3">
      <w:pPr>
        <w:rPr>
          <w:del w:id="470" w:author="Odysseys Diamantopoulos-Pantaleon" w:date="2020-12-14T17:35:00Z"/>
          <w:rFonts w:ascii="Times New Roman" w:hAnsi="Times New Roman" w:cs="Times New Roman"/>
          <w:rPrChange w:id="471" w:author="Odysseys Diamantopoulos-Pantaleon" w:date="2020-12-14T17:34:00Z">
            <w:rPr>
              <w:del w:id="472" w:author="Odysseys Diamantopoulos-Pantaleon" w:date="2020-12-14T17:35:00Z"/>
            </w:rPr>
          </w:rPrChange>
        </w:rPr>
      </w:pPr>
    </w:p>
    <w:p w14:paraId="3C0D8F85" w14:textId="6F47C844" w:rsidR="00AB58C3" w:rsidRPr="00EF2E9C" w:rsidRDefault="00AB58C3" w:rsidP="00AB58C3">
      <w:pPr>
        <w:rPr>
          <w:rFonts w:ascii="Times New Roman" w:hAnsi="Times New Roman" w:cs="Times New Roman"/>
          <w:rPrChange w:id="473" w:author="Odysseys Diamantopoulos-Pantaleon" w:date="2020-12-14T17:34:00Z">
            <w:rPr/>
          </w:rPrChange>
        </w:rPr>
      </w:pPr>
    </w:p>
    <w:p w14:paraId="2FDAC893" w14:textId="3B3E975C" w:rsidR="00AB58C3" w:rsidRPr="00EF2E9C" w:rsidRDefault="00597E50" w:rsidP="00572A54">
      <w:pPr>
        <w:pStyle w:val="Title"/>
        <w:jc w:val="center"/>
        <w:rPr>
          <w:ins w:id="474" w:author="Odysseys Diamantopoulos-Pantaleon" w:date="2020-12-12T18:58:00Z"/>
          <w:rFonts w:ascii="Times New Roman" w:hAnsi="Times New Roman" w:cs="Times New Roman"/>
          <w:rPrChange w:id="475" w:author="Odysseys Diamantopoulos-Pantaleon" w:date="2020-12-14T17:34:00Z">
            <w:rPr>
              <w:ins w:id="476" w:author="Odysseys Diamantopoulos-Pantaleon" w:date="2020-12-12T18:58:00Z"/>
            </w:rPr>
          </w:rPrChange>
        </w:rPr>
      </w:pPr>
      <w:ins w:id="477" w:author="Odysseys Diamantopoulos-Pantaleon" w:date="2020-12-12T14:10:00Z">
        <w:r w:rsidRPr="00EF2E9C">
          <w:rPr>
            <w:rFonts w:ascii="Times New Roman" w:hAnsi="Times New Roman" w:cs="Times New Roman"/>
            <w:rPrChange w:id="478" w:author="Odysseys Diamantopoulos-Pantaleon" w:date="2020-12-14T17:34:00Z">
              <w:rPr/>
            </w:rPrChange>
          </w:rPr>
          <w:lastRenderedPageBreak/>
          <w:t>BRAIN</w:t>
        </w:r>
      </w:ins>
      <w:r w:rsidR="00DF6D70">
        <w:rPr>
          <w:rFonts w:ascii="Times New Roman" w:hAnsi="Times New Roman" w:cs="Times New Roman"/>
        </w:rPr>
        <w:t>S</w:t>
      </w:r>
      <w:ins w:id="479" w:author="Odysseys Diamantopoulos-Pantaleon" w:date="2020-12-12T14:10:00Z">
        <w:r w:rsidRPr="00EF2E9C">
          <w:rPr>
            <w:rFonts w:ascii="Times New Roman" w:hAnsi="Times New Roman" w:cs="Times New Roman"/>
            <w:rPrChange w:id="480" w:author="Odysseys Diamantopoulos-Pantaleon" w:date="2020-12-14T17:34:00Z">
              <w:rPr/>
            </w:rPrChange>
          </w:rPr>
          <w:t xml:space="preserve"> IN A VAT</w:t>
        </w:r>
      </w:ins>
    </w:p>
    <w:p w14:paraId="7D614B6B" w14:textId="18974C6C" w:rsidR="00572A54" w:rsidRPr="00EF2E9C" w:rsidRDefault="00572A54" w:rsidP="00572A54">
      <w:pPr>
        <w:rPr>
          <w:ins w:id="481" w:author="Odysseys Diamantopoulos-Pantaleon" w:date="2020-12-12T18:59:00Z"/>
          <w:rFonts w:ascii="Times New Roman" w:hAnsi="Times New Roman" w:cs="Times New Roman"/>
          <w:rPrChange w:id="482" w:author="Odysseys Diamantopoulos-Pantaleon" w:date="2020-12-14T17:34:00Z">
            <w:rPr>
              <w:ins w:id="483" w:author="Odysseys Diamantopoulos-Pantaleon" w:date="2020-12-12T18:59:00Z"/>
            </w:rPr>
          </w:rPrChange>
        </w:rPr>
      </w:pPr>
    </w:p>
    <w:p w14:paraId="711D0A06" w14:textId="3C6F3D09" w:rsidR="001607B3" w:rsidRDefault="00572A54" w:rsidP="00E23A70">
      <w:pPr>
        <w:rPr>
          <w:rFonts w:ascii="Times New Roman" w:hAnsi="Times New Roman" w:cs="Times New Roman"/>
          <w:sz w:val="28"/>
          <w:szCs w:val="28"/>
        </w:rPr>
      </w:pPr>
      <w:ins w:id="484" w:author="Odysseys Diamantopoulos-Pantaleon" w:date="2020-12-12T18:59:00Z">
        <w:r w:rsidRPr="00E23A70">
          <w:rPr>
            <w:rFonts w:ascii="Times New Roman" w:hAnsi="Times New Roman" w:cs="Times New Roman"/>
            <w:sz w:val="28"/>
            <w:szCs w:val="28"/>
            <w:rPrChange w:id="485" w:author="Odysseys Diamantopoulos-Pantaleon" w:date="2020-12-14T17:34:00Z">
              <w:rPr/>
            </w:rPrChange>
          </w:rPr>
          <w:t xml:space="preserve">This famous thought </w:t>
        </w:r>
      </w:ins>
      <w:ins w:id="486" w:author="Odysseys Diamantopoulos-Pantaleon" w:date="2020-12-12T19:00:00Z">
        <w:r w:rsidRPr="00E23A70">
          <w:rPr>
            <w:rFonts w:ascii="Times New Roman" w:hAnsi="Times New Roman" w:cs="Times New Roman"/>
            <w:sz w:val="28"/>
            <w:szCs w:val="28"/>
            <w:rPrChange w:id="487" w:author="Odysseys Diamantopoulos-Pantaleon" w:date="2020-12-14T17:34:00Z">
              <w:rPr/>
            </w:rPrChange>
          </w:rPr>
          <w:t xml:space="preserve">experiment </w:t>
        </w:r>
      </w:ins>
      <w:ins w:id="488" w:author="Odysseys Diamantopoulos-Pantaleon" w:date="2020-12-12T19:01:00Z">
        <w:r w:rsidRPr="00E23A70">
          <w:rPr>
            <w:rFonts w:ascii="Times New Roman" w:hAnsi="Times New Roman" w:cs="Times New Roman"/>
            <w:sz w:val="28"/>
            <w:szCs w:val="28"/>
            <w:rPrChange w:id="489" w:author="Odysseys Diamantopoulos-Pantaleon" w:date="2020-12-14T17:34:00Z">
              <w:rPr/>
            </w:rPrChange>
          </w:rPr>
          <w:t xml:space="preserve">supposes that </w:t>
        </w:r>
      </w:ins>
      <w:ins w:id="490" w:author="Odysseys Diamantopoulos-Pantaleon" w:date="2020-12-13T14:04:00Z">
        <w:r w:rsidR="00632436" w:rsidRPr="00E23A70">
          <w:rPr>
            <w:rFonts w:ascii="Times New Roman" w:hAnsi="Times New Roman" w:cs="Times New Roman"/>
            <w:sz w:val="28"/>
            <w:szCs w:val="28"/>
            <w:rPrChange w:id="491" w:author="Odysseys Diamantopoulos-Pantaleon" w:date="2020-12-14T17:34:00Z">
              <w:rPr/>
            </w:rPrChange>
          </w:rPr>
          <w:t>it is possible for a</w:t>
        </w:r>
      </w:ins>
      <w:ins w:id="492" w:author="Odysseys Diamantopoulos-Pantaleon" w:date="2020-12-12T19:01:00Z">
        <w:r w:rsidRPr="00E23A70">
          <w:rPr>
            <w:rFonts w:ascii="Times New Roman" w:hAnsi="Times New Roman" w:cs="Times New Roman"/>
            <w:sz w:val="28"/>
            <w:szCs w:val="28"/>
            <w:rPrChange w:id="493" w:author="Odysseys Diamantopoulos-Pantaleon" w:date="2020-12-14T17:34:00Z">
              <w:rPr/>
            </w:rPrChange>
          </w:rPr>
          <w:t xml:space="preserve"> brain</w:t>
        </w:r>
      </w:ins>
      <w:ins w:id="494" w:author="Odysseys Diamantopoulos-Pantaleon" w:date="2020-12-13T14:04:00Z">
        <w:r w:rsidR="00632436" w:rsidRPr="00E23A70">
          <w:rPr>
            <w:rFonts w:ascii="Times New Roman" w:hAnsi="Times New Roman" w:cs="Times New Roman"/>
            <w:sz w:val="28"/>
            <w:szCs w:val="28"/>
            <w:rPrChange w:id="495" w:author="Odysseys Diamantopoulos-Pantaleon" w:date="2020-12-14T17:34:00Z">
              <w:rPr/>
            </w:rPrChange>
          </w:rPr>
          <w:t xml:space="preserve"> to be </w:t>
        </w:r>
      </w:ins>
      <w:ins w:id="496" w:author="Odysseys Diamantopoulos-Pantaleon" w:date="2020-12-12T19:01:00Z">
        <w:r w:rsidRPr="00E23A70">
          <w:rPr>
            <w:rFonts w:ascii="Times New Roman" w:hAnsi="Times New Roman" w:cs="Times New Roman"/>
            <w:sz w:val="28"/>
            <w:szCs w:val="28"/>
            <w:rPrChange w:id="497" w:author="Odysseys Diamantopoulos-Pantaleon" w:date="2020-12-14T17:34:00Z">
              <w:rPr/>
            </w:rPrChange>
          </w:rPr>
          <w:t>stuck in a vat and held alive by some special liquid, whi</w:t>
        </w:r>
      </w:ins>
      <w:ins w:id="498" w:author="Odysseys Diamantopoulos-Pantaleon" w:date="2020-12-13T14:04:00Z">
        <w:r w:rsidR="00C578C5" w:rsidRPr="00E23A70">
          <w:rPr>
            <w:rFonts w:ascii="Times New Roman" w:hAnsi="Times New Roman" w:cs="Times New Roman"/>
            <w:sz w:val="28"/>
            <w:szCs w:val="28"/>
            <w:rPrChange w:id="499" w:author="Odysseys Diamantopoulos-Pantaleon" w:date="2020-12-14T17:34:00Z">
              <w:rPr/>
            </w:rPrChange>
          </w:rPr>
          <w:t>le at the same time is</w:t>
        </w:r>
      </w:ins>
      <w:ins w:id="500" w:author="Odysseys Diamantopoulos-Pantaleon" w:date="2020-12-12T19:01:00Z">
        <w:r w:rsidRPr="00E23A70">
          <w:rPr>
            <w:rFonts w:ascii="Times New Roman" w:hAnsi="Times New Roman" w:cs="Times New Roman"/>
            <w:sz w:val="28"/>
            <w:szCs w:val="28"/>
            <w:rPrChange w:id="501" w:author="Odysseys Diamantopoulos-Pantaleon" w:date="2020-12-14T17:34:00Z">
              <w:rPr/>
            </w:rPrChange>
          </w:rPr>
          <w:t xml:space="preserve"> connected to a large supercomputer that </w:t>
        </w:r>
      </w:ins>
      <w:ins w:id="502" w:author="Odysseys Diamantopoulos-Pantaleon" w:date="2020-12-12T19:02:00Z">
        <w:r w:rsidRPr="00E23A70">
          <w:rPr>
            <w:rFonts w:ascii="Times New Roman" w:hAnsi="Times New Roman" w:cs="Times New Roman"/>
            <w:sz w:val="28"/>
            <w:szCs w:val="28"/>
            <w:rPrChange w:id="503" w:author="Odysseys Diamantopoulos-Pantaleon" w:date="2020-12-14T17:34:00Z">
              <w:rPr/>
            </w:rPrChange>
          </w:rPr>
          <w:t>feed</w:t>
        </w:r>
      </w:ins>
      <w:ins w:id="504" w:author="Odysseys Diamantopoulos-Pantaleon" w:date="2020-12-13T14:16:00Z">
        <w:r w:rsidR="006F1C5E" w:rsidRPr="00E23A70">
          <w:rPr>
            <w:rFonts w:ascii="Times New Roman" w:hAnsi="Times New Roman" w:cs="Times New Roman"/>
            <w:sz w:val="28"/>
            <w:szCs w:val="28"/>
            <w:rPrChange w:id="505" w:author="Odysseys Diamantopoulos-Pantaleon" w:date="2020-12-14T17:34:00Z">
              <w:rPr/>
            </w:rPrChange>
          </w:rPr>
          <w:t>s</w:t>
        </w:r>
      </w:ins>
      <w:ins w:id="506" w:author="Odysseys Diamantopoulos-Pantaleon" w:date="2020-12-12T19:02:00Z">
        <w:r w:rsidRPr="00E23A70">
          <w:rPr>
            <w:rFonts w:ascii="Times New Roman" w:hAnsi="Times New Roman" w:cs="Times New Roman"/>
            <w:sz w:val="28"/>
            <w:szCs w:val="28"/>
            <w:rPrChange w:id="507" w:author="Odysseys Diamantopoulos-Pantaleon" w:date="2020-12-14T17:34:00Z">
              <w:rPr/>
            </w:rPrChange>
          </w:rPr>
          <w:t xml:space="preserve"> </w:t>
        </w:r>
      </w:ins>
      <w:ins w:id="508" w:author="Odysseys Diamantopoulos-Pantaleon" w:date="2020-12-13T14:04:00Z">
        <w:r w:rsidR="00C578C5" w:rsidRPr="00E23A70">
          <w:rPr>
            <w:rFonts w:ascii="Times New Roman" w:hAnsi="Times New Roman" w:cs="Times New Roman"/>
            <w:sz w:val="28"/>
            <w:szCs w:val="28"/>
            <w:rPrChange w:id="509" w:author="Odysseys Diamantopoulos-Pantaleon" w:date="2020-12-14T17:34:00Z">
              <w:rPr/>
            </w:rPrChange>
          </w:rPr>
          <w:t xml:space="preserve">it </w:t>
        </w:r>
      </w:ins>
      <w:ins w:id="510" w:author="Odysseys Diamantopoulos-Pantaleon" w:date="2020-12-12T19:02:00Z">
        <w:r w:rsidRPr="00E23A70">
          <w:rPr>
            <w:rFonts w:ascii="Times New Roman" w:hAnsi="Times New Roman" w:cs="Times New Roman"/>
            <w:sz w:val="28"/>
            <w:szCs w:val="28"/>
            <w:rPrChange w:id="511" w:author="Odysseys Diamantopoulos-Pantaleon" w:date="2020-12-14T17:34:00Z">
              <w:rPr/>
            </w:rPrChange>
          </w:rPr>
          <w:t xml:space="preserve">with stimuli and acts as </w:t>
        </w:r>
      </w:ins>
      <w:ins w:id="512" w:author="Odysseys Diamantopoulos-Pantaleon" w:date="2020-12-13T14:04:00Z">
        <w:r w:rsidR="00C578C5" w:rsidRPr="00E23A70">
          <w:rPr>
            <w:rFonts w:ascii="Times New Roman" w:hAnsi="Times New Roman" w:cs="Times New Roman"/>
            <w:sz w:val="28"/>
            <w:szCs w:val="28"/>
            <w:rPrChange w:id="513" w:author="Odysseys Diamantopoulos-Pantaleon" w:date="2020-12-14T17:34:00Z">
              <w:rPr/>
            </w:rPrChange>
          </w:rPr>
          <w:t>its</w:t>
        </w:r>
      </w:ins>
      <w:ins w:id="514" w:author="Odysseys Diamantopoulos-Pantaleon" w:date="2020-12-12T19:02:00Z">
        <w:r w:rsidRPr="00E23A70">
          <w:rPr>
            <w:rFonts w:ascii="Times New Roman" w:hAnsi="Times New Roman" w:cs="Times New Roman"/>
            <w:sz w:val="28"/>
            <w:szCs w:val="28"/>
            <w:rPrChange w:id="515" w:author="Odysseys Diamantopoulos-Pantaleon" w:date="2020-12-14T17:34:00Z">
              <w:rPr/>
            </w:rPrChange>
          </w:rPr>
          <w:t xml:space="preserve"> “body”.</w:t>
        </w:r>
      </w:ins>
      <w:ins w:id="516" w:author="Odysseys Diamantopoulos-Pantaleon" w:date="2020-12-13T14:35:00Z">
        <w:r w:rsidR="008F3E7D" w:rsidRPr="00E23A70">
          <w:rPr>
            <w:rFonts w:ascii="Times New Roman" w:hAnsi="Times New Roman" w:cs="Times New Roman"/>
            <w:sz w:val="28"/>
            <w:szCs w:val="28"/>
            <w:rPrChange w:id="517" w:author="Odysseys Diamantopoulos-Pantaleon" w:date="2020-12-14T17:34:00Z">
              <w:rPr/>
            </w:rPrChange>
          </w:rPr>
          <w:t xml:space="preserve"> </w:t>
        </w:r>
      </w:ins>
      <w:ins w:id="518" w:author="Odysseys Diamantopoulos-Pantaleon" w:date="2020-12-14T17:28:00Z">
        <w:r w:rsidR="000729A5" w:rsidRPr="00E23A70">
          <w:rPr>
            <w:rStyle w:val="FootnoteReference"/>
            <w:rFonts w:ascii="Times New Roman" w:hAnsi="Times New Roman" w:cs="Times New Roman"/>
            <w:sz w:val="28"/>
            <w:szCs w:val="28"/>
            <w:rPrChange w:id="519" w:author="Odysseys Diamantopoulos-Pantaleon" w:date="2020-12-14T17:34:00Z">
              <w:rPr>
                <w:rStyle w:val="FootnoteReference"/>
              </w:rPr>
            </w:rPrChange>
          </w:rPr>
          <w:footnoteReference w:id="7"/>
        </w:r>
      </w:ins>
      <w:ins w:id="521" w:author="Odysseys Diamantopoulos-Pantaleon" w:date="2020-12-13T14:36:00Z">
        <w:r w:rsidR="00A02805" w:rsidRPr="00E23A70">
          <w:rPr>
            <w:rFonts w:ascii="Times New Roman" w:hAnsi="Times New Roman" w:cs="Times New Roman"/>
            <w:sz w:val="28"/>
            <w:szCs w:val="28"/>
            <w:rPrChange w:id="522" w:author="Odysseys Diamantopoulos-Pantaleon" w:date="2020-12-14T17:34:00Z">
              <w:rPr/>
            </w:rPrChange>
          </w:rPr>
          <w:t>Furthermore,</w:t>
        </w:r>
      </w:ins>
      <w:ins w:id="523" w:author="Odysseys Diamantopoulos-Pantaleon" w:date="2020-12-13T14:35:00Z">
        <w:r w:rsidR="008F3E7D" w:rsidRPr="00E23A70">
          <w:rPr>
            <w:rFonts w:ascii="Times New Roman" w:hAnsi="Times New Roman" w:cs="Times New Roman"/>
            <w:sz w:val="28"/>
            <w:szCs w:val="28"/>
            <w:rPrChange w:id="524" w:author="Odysseys Diamantopoulos-Pantaleon" w:date="2020-12-14T17:34:00Z">
              <w:rPr/>
            </w:rPrChange>
          </w:rPr>
          <w:t xml:space="preserve"> there can be a parallel world where all there is are brains in a vat and the supercomputer that fee</w:t>
        </w:r>
      </w:ins>
      <w:ins w:id="525" w:author="Odysseys Diamantopoulos-Pantaleon" w:date="2020-12-13T14:36:00Z">
        <w:r w:rsidR="008F3E7D" w:rsidRPr="00E23A70">
          <w:rPr>
            <w:rFonts w:ascii="Times New Roman" w:hAnsi="Times New Roman" w:cs="Times New Roman"/>
            <w:sz w:val="28"/>
            <w:szCs w:val="28"/>
            <w:rPrChange w:id="526" w:author="Odysseys Diamantopoulos-Pantaleon" w:date="2020-12-14T17:34:00Z">
              <w:rPr/>
            </w:rPrChange>
          </w:rPr>
          <w:t>ds them.</w:t>
        </w:r>
      </w:ins>
      <w:ins w:id="527" w:author="Odysseys Diamantopoulos-Pantaleon" w:date="2020-12-12T19:02:00Z">
        <w:r w:rsidRPr="00E23A70">
          <w:rPr>
            <w:rFonts w:ascii="Times New Roman" w:hAnsi="Times New Roman" w:cs="Times New Roman"/>
            <w:sz w:val="28"/>
            <w:szCs w:val="28"/>
            <w:rPrChange w:id="528" w:author="Odysseys Diamantopoulos-Pantaleon" w:date="2020-12-14T17:34:00Z">
              <w:rPr/>
            </w:rPrChange>
          </w:rPr>
          <w:t xml:space="preserve"> Imagine now the following scenario, we have two </w:t>
        </w:r>
      </w:ins>
      <w:ins w:id="529" w:author="Odysseys Diamantopoulos-Pantaleon" w:date="2020-12-12T19:09:00Z">
        <w:r w:rsidR="00E456EC" w:rsidRPr="00E23A70">
          <w:rPr>
            <w:rFonts w:ascii="Times New Roman" w:hAnsi="Times New Roman" w:cs="Times New Roman"/>
            <w:sz w:val="28"/>
            <w:szCs w:val="28"/>
            <w:rPrChange w:id="530" w:author="Odysseys Diamantopoulos-Pantaleon" w:date="2020-12-14T17:34:00Z">
              <w:rPr/>
            </w:rPrChange>
          </w:rPr>
          <w:t>humans</w:t>
        </w:r>
      </w:ins>
      <w:r w:rsidR="00FC142E">
        <w:rPr>
          <w:rFonts w:ascii="Times New Roman" w:hAnsi="Times New Roman" w:cs="Times New Roman"/>
          <w:sz w:val="28"/>
          <w:szCs w:val="28"/>
        </w:rPr>
        <w:t>,</w:t>
      </w:r>
      <w:ins w:id="531" w:author="Odysseys Diamantopoulos-Pantaleon" w:date="2020-12-12T19:02:00Z">
        <w:r w:rsidRPr="00E23A70">
          <w:rPr>
            <w:rFonts w:ascii="Times New Roman" w:hAnsi="Times New Roman" w:cs="Times New Roman"/>
            <w:sz w:val="28"/>
            <w:szCs w:val="28"/>
            <w:rPrChange w:id="532" w:author="Odysseys Diamantopoulos-Pantaleon" w:date="2020-12-14T17:34:00Z">
              <w:rPr/>
            </w:rPrChange>
          </w:rPr>
          <w:t xml:space="preserve"> </w:t>
        </w:r>
      </w:ins>
      <w:ins w:id="533" w:author="Odysseys Diamantopoulos-Pantaleon" w:date="2020-12-12T19:09:00Z">
        <w:r w:rsidR="00E456EC" w:rsidRPr="00E23A70">
          <w:rPr>
            <w:rFonts w:ascii="Times New Roman" w:hAnsi="Times New Roman" w:cs="Times New Roman"/>
            <w:sz w:val="28"/>
            <w:szCs w:val="28"/>
            <w:rPrChange w:id="534" w:author="Odysseys Diamantopoulos-Pantaleon" w:date="2020-12-14T17:34:00Z">
              <w:rPr/>
            </w:rPrChange>
          </w:rPr>
          <w:t xml:space="preserve">Mark </w:t>
        </w:r>
      </w:ins>
      <w:ins w:id="535" w:author="Odysseys Diamantopoulos-Pantaleon" w:date="2020-12-12T19:02:00Z">
        <w:r w:rsidRPr="00E23A70">
          <w:rPr>
            <w:rFonts w:ascii="Times New Roman" w:hAnsi="Times New Roman" w:cs="Times New Roman"/>
            <w:sz w:val="28"/>
            <w:szCs w:val="28"/>
            <w:rPrChange w:id="536" w:author="Odysseys Diamantopoulos-Pantaleon" w:date="2020-12-14T17:34:00Z">
              <w:rPr/>
            </w:rPrChange>
          </w:rPr>
          <w:t xml:space="preserve">and </w:t>
        </w:r>
      </w:ins>
      <w:ins w:id="537" w:author="Odysseys Diamantopoulos-Pantaleon" w:date="2020-12-12T19:09:00Z">
        <w:r w:rsidR="00E456EC" w:rsidRPr="00E23A70">
          <w:rPr>
            <w:rFonts w:ascii="Times New Roman" w:hAnsi="Times New Roman" w:cs="Times New Roman"/>
            <w:sz w:val="28"/>
            <w:szCs w:val="28"/>
            <w:rPrChange w:id="538" w:author="Odysseys Diamantopoulos-Pantaleon" w:date="2020-12-14T17:34:00Z">
              <w:rPr/>
            </w:rPrChange>
          </w:rPr>
          <w:t>Tim</w:t>
        </w:r>
      </w:ins>
      <w:ins w:id="539" w:author="Odysseys Diamantopoulos-Pantaleon" w:date="2020-12-13T14:36:00Z">
        <w:r w:rsidR="008F3E7D" w:rsidRPr="00E23A70">
          <w:rPr>
            <w:rFonts w:ascii="Times New Roman" w:hAnsi="Times New Roman" w:cs="Times New Roman"/>
            <w:sz w:val="28"/>
            <w:szCs w:val="28"/>
            <w:rPrChange w:id="540" w:author="Odysseys Diamantopoulos-Pantaleon" w:date="2020-12-14T17:34:00Z">
              <w:rPr/>
            </w:rPrChange>
          </w:rPr>
          <w:t xml:space="preserve"> living in a parallel universe</w:t>
        </w:r>
      </w:ins>
      <w:ins w:id="541" w:author="Odysseys Diamantopoulos-Pantaleon" w:date="2020-12-12T19:03:00Z">
        <w:r w:rsidRPr="00E23A70">
          <w:rPr>
            <w:rFonts w:ascii="Times New Roman" w:hAnsi="Times New Roman" w:cs="Times New Roman"/>
            <w:sz w:val="28"/>
            <w:szCs w:val="28"/>
            <w:rPrChange w:id="542" w:author="Odysseys Diamantopoulos-Pantaleon" w:date="2020-12-14T17:34:00Z">
              <w:rPr/>
            </w:rPrChange>
          </w:rPr>
          <w:t xml:space="preserve">. </w:t>
        </w:r>
      </w:ins>
      <w:ins w:id="543" w:author="Odysseys Diamantopoulos-Pantaleon" w:date="2020-12-13T14:04:00Z">
        <w:r w:rsidR="0024468F" w:rsidRPr="00E23A70">
          <w:rPr>
            <w:rFonts w:ascii="Times New Roman" w:hAnsi="Times New Roman" w:cs="Times New Roman"/>
            <w:sz w:val="28"/>
            <w:szCs w:val="28"/>
            <w:rPrChange w:id="544" w:author="Odysseys Diamantopoulos-Pantaleon" w:date="2020-12-14T17:34:00Z">
              <w:rPr/>
            </w:rPrChange>
          </w:rPr>
          <w:t>Mark</w:t>
        </w:r>
      </w:ins>
      <w:ins w:id="545" w:author="Odysseys Diamantopoulos-Pantaleon" w:date="2020-12-12T19:03:00Z">
        <w:r w:rsidRPr="00E23A70">
          <w:rPr>
            <w:rFonts w:ascii="Times New Roman" w:hAnsi="Times New Roman" w:cs="Times New Roman"/>
            <w:sz w:val="28"/>
            <w:szCs w:val="28"/>
            <w:rPrChange w:id="546" w:author="Odysseys Diamantopoulos-Pantaleon" w:date="2020-12-14T17:34:00Z">
              <w:rPr/>
            </w:rPrChange>
          </w:rPr>
          <w:t xml:space="preserve"> is lucky enough to </w:t>
        </w:r>
      </w:ins>
      <w:ins w:id="547" w:author="Odysseys Diamantopoulos-Pantaleon" w:date="2020-12-12T19:04:00Z">
        <w:r w:rsidRPr="00E23A70">
          <w:rPr>
            <w:rFonts w:ascii="Times New Roman" w:hAnsi="Times New Roman" w:cs="Times New Roman"/>
            <w:sz w:val="28"/>
            <w:szCs w:val="28"/>
            <w:rPrChange w:id="548" w:author="Odysseys Diamantopoulos-Pantaleon" w:date="2020-12-14T17:34:00Z">
              <w:rPr/>
            </w:rPrChange>
          </w:rPr>
          <w:t xml:space="preserve">live in the real </w:t>
        </w:r>
      </w:ins>
      <w:r w:rsidR="005B3AE2">
        <w:rPr>
          <w:rFonts w:ascii="Times New Roman" w:hAnsi="Times New Roman" w:cs="Times New Roman"/>
          <w:sz w:val="28"/>
          <w:szCs w:val="28"/>
        </w:rPr>
        <w:t>earth</w:t>
      </w:r>
      <w:ins w:id="549" w:author="Odysseys Diamantopoulos-Pantaleon" w:date="2020-12-12T19:04:00Z">
        <w:r w:rsidRPr="00E23A70">
          <w:rPr>
            <w:rFonts w:ascii="Times New Roman" w:hAnsi="Times New Roman" w:cs="Times New Roman"/>
            <w:sz w:val="28"/>
            <w:szCs w:val="28"/>
            <w:rPrChange w:id="550" w:author="Odysseys Diamantopoulos-Pantaleon" w:date="2020-12-14T17:34:00Z">
              <w:rPr/>
            </w:rPrChange>
          </w:rPr>
          <w:t xml:space="preserve"> and </w:t>
        </w:r>
      </w:ins>
      <w:ins w:id="551" w:author="Odysseys Diamantopoulos-Pantaleon" w:date="2020-12-12T19:03:00Z">
        <w:r w:rsidRPr="00E23A70">
          <w:rPr>
            <w:rFonts w:ascii="Times New Roman" w:hAnsi="Times New Roman" w:cs="Times New Roman"/>
            <w:sz w:val="28"/>
            <w:szCs w:val="28"/>
            <w:rPrChange w:id="552" w:author="Odysseys Diamantopoulos-Pantaleon" w:date="2020-12-14T17:34:00Z">
              <w:rPr/>
            </w:rPrChange>
          </w:rPr>
          <w:t xml:space="preserve">in his own body and experience the world, while </w:t>
        </w:r>
      </w:ins>
      <w:ins w:id="553" w:author="Odysseys Diamantopoulos-Pantaleon" w:date="2020-12-12T19:09:00Z">
        <w:r w:rsidR="00E456EC" w:rsidRPr="00E23A70">
          <w:rPr>
            <w:rFonts w:ascii="Times New Roman" w:hAnsi="Times New Roman" w:cs="Times New Roman"/>
            <w:sz w:val="28"/>
            <w:szCs w:val="28"/>
            <w:rPrChange w:id="554" w:author="Odysseys Diamantopoulos-Pantaleon" w:date="2020-12-14T17:34:00Z">
              <w:rPr/>
            </w:rPrChange>
          </w:rPr>
          <w:t>Tim</w:t>
        </w:r>
      </w:ins>
      <w:ins w:id="555" w:author="Odysseys Diamantopoulos-Pantaleon" w:date="2020-12-12T19:03:00Z">
        <w:r w:rsidRPr="00E23A70">
          <w:rPr>
            <w:rFonts w:ascii="Times New Roman" w:hAnsi="Times New Roman" w:cs="Times New Roman"/>
            <w:sz w:val="28"/>
            <w:szCs w:val="28"/>
            <w:rPrChange w:id="556" w:author="Odysseys Diamantopoulos-Pantaleon" w:date="2020-12-14T17:34:00Z">
              <w:rPr/>
            </w:rPrChange>
          </w:rPr>
          <w:t xml:space="preserve"> is a brain in the vat fed by the supercomputer. </w:t>
        </w:r>
      </w:ins>
      <w:ins w:id="557" w:author="Odysseys Diamantopoulos-Pantaleon" w:date="2020-12-12T19:09:00Z">
        <w:r w:rsidR="00E456EC" w:rsidRPr="00E23A70">
          <w:rPr>
            <w:rFonts w:ascii="Times New Roman" w:hAnsi="Times New Roman" w:cs="Times New Roman"/>
            <w:sz w:val="28"/>
            <w:szCs w:val="28"/>
            <w:rPrChange w:id="558" w:author="Odysseys Diamantopoulos-Pantaleon" w:date="2020-12-14T17:34:00Z">
              <w:rPr/>
            </w:rPrChange>
          </w:rPr>
          <w:t>Mark</w:t>
        </w:r>
      </w:ins>
      <w:ins w:id="559" w:author="Odysseys Diamantopoulos-Pantaleon" w:date="2020-12-12T19:05:00Z">
        <w:r w:rsidRPr="00E23A70">
          <w:rPr>
            <w:rFonts w:ascii="Times New Roman" w:hAnsi="Times New Roman" w:cs="Times New Roman"/>
            <w:sz w:val="28"/>
            <w:szCs w:val="28"/>
            <w:rPrChange w:id="560" w:author="Odysseys Diamantopoulos-Pantaleon" w:date="2020-12-14T17:34:00Z">
              <w:rPr/>
            </w:rPrChange>
          </w:rPr>
          <w:t xml:space="preserve"> sees a dog, his friends tell him there is a dog in front of him, he can hear the dog barking</w:t>
        </w:r>
      </w:ins>
      <w:ins w:id="561" w:author="Odysseys Diamantopoulos-Pantaleon" w:date="2020-12-12T19:07:00Z">
        <w:r w:rsidRPr="00E23A70">
          <w:rPr>
            <w:rFonts w:ascii="Times New Roman" w:hAnsi="Times New Roman" w:cs="Times New Roman"/>
            <w:sz w:val="28"/>
            <w:szCs w:val="28"/>
            <w:rPrChange w:id="562" w:author="Odysseys Diamantopoulos-Pantaleon" w:date="2020-12-14T17:34:00Z">
              <w:rPr/>
            </w:rPrChange>
          </w:rPr>
          <w:t xml:space="preserve">, he can pet the dog and thus, </w:t>
        </w:r>
      </w:ins>
      <w:ins w:id="563" w:author="Odysseys Diamantopoulos-Pantaleon" w:date="2020-12-12T19:08:00Z">
        <w:r w:rsidRPr="00E23A70">
          <w:rPr>
            <w:rFonts w:ascii="Times New Roman" w:hAnsi="Times New Roman" w:cs="Times New Roman"/>
            <w:sz w:val="28"/>
            <w:szCs w:val="28"/>
            <w:rPrChange w:id="564" w:author="Odysseys Diamantopoulos-Pantaleon" w:date="2020-12-14T17:34:00Z">
              <w:rPr/>
            </w:rPrChange>
          </w:rPr>
          <w:t>forms the belief that there is a dog in front of him</w:t>
        </w:r>
        <w:r w:rsidR="00E456EC" w:rsidRPr="00E23A70">
          <w:rPr>
            <w:rFonts w:ascii="Times New Roman" w:hAnsi="Times New Roman" w:cs="Times New Roman"/>
            <w:sz w:val="28"/>
            <w:szCs w:val="28"/>
            <w:rPrChange w:id="565" w:author="Odysseys Diamantopoulos-Pantaleon" w:date="2020-12-14T17:34:00Z">
              <w:rPr/>
            </w:rPrChange>
          </w:rPr>
          <w:t xml:space="preserve">. Since he </w:t>
        </w:r>
      </w:ins>
      <w:ins w:id="566" w:author="Odysseys Diamantopoulos-Pantaleon" w:date="2020-12-12T19:09:00Z">
        <w:r w:rsidR="00E456EC" w:rsidRPr="00E23A70">
          <w:rPr>
            <w:rFonts w:ascii="Times New Roman" w:hAnsi="Times New Roman" w:cs="Times New Roman"/>
            <w:sz w:val="28"/>
            <w:szCs w:val="28"/>
            <w:rPrChange w:id="567" w:author="Odysseys Diamantopoulos-Pantaleon" w:date="2020-12-14T17:34:00Z">
              <w:rPr/>
            </w:rPrChange>
          </w:rPr>
          <w:t>is in the real world, it is true that a dog is indeed in front of him</w:t>
        </w:r>
      </w:ins>
      <w:r w:rsidR="00C127F0">
        <w:rPr>
          <w:rFonts w:ascii="Times New Roman" w:hAnsi="Times New Roman" w:cs="Times New Roman"/>
          <w:sz w:val="28"/>
          <w:szCs w:val="28"/>
        </w:rPr>
        <w:t xml:space="preserve"> </w:t>
      </w:r>
      <w:ins w:id="568" w:author="Odysseys Diamantopoulos-Pantaleon" w:date="2020-12-12T19:10:00Z">
        <w:r w:rsidR="00E456EC" w:rsidRPr="00E23A70">
          <w:rPr>
            <w:rFonts w:ascii="Times New Roman" w:hAnsi="Times New Roman" w:cs="Times New Roman"/>
            <w:sz w:val="28"/>
            <w:szCs w:val="28"/>
            <w:rPrChange w:id="569" w:author="Odysseys Diamantopoulos-Pantaleon" w:date="2020-12-14T17:34:00Z">
              <w:rPr/>
            </w:rPrChange>
          </w:rPr>
          <w:t xml:space="preserve">and </w:t>
        </w:r>
      </w:ins>
      <w:ins w:id="570" w:author="Odysseys Diamantopoulos-Pantaleon" w:date="2020-12-12T19:11:00Z">
        <w:r w:rsidR="00E456EC" w:rsidRPr="00E23A70">
          <w:rPr>
            <w:rFonts w:ascii="Times New Roman" w:hAnsi="Times New Roman" w:cs="Times New Roman"/>
            <w:sz w:val="28"/>
            <w:szCs w:val="28"/>
            <w:rPrChange w:id="571" w:author="Odysseys Diamantopoulos-Pantaleon" w:date="2020-12-14T17:34:00Z">
              <w:rPr/>
            </w:rPrChange>
          </w:rPr>
          <w:t>he can cite</w:t>
        </w:r>
      </w:ins>
      <w:ins w:id="572" w:author="Odysseys Diamantopoulos-Pantaleon" w:date="2020-12-12T19:10:00Z">
        <w:r w:rsidR="00E456EC" w:rsidRPr="00E23A70">
          <w:rPr>
            <w:rFonts w:ascii="Times New Roman" w:hAnsi="Times New Roman" w:cs="Times New Roman"/>
            <w:sz w:val="28"/>
            <w:szCs w:val="28"/>
            <w:rPrChange w:id="573" w:author="Odysseys Diamantopoulos-Pantaleon" w:date="2020-12-14T17:34:00Z">
              <w:rPr/>
            </w:rPrChange>
          </w:rPr>
          <w:t xml:space="preserve"> his reasons, in other words his knowledge basis, </w:t>
        </w:r>
      </w:ins>
      <w:ins w:id="574" w:author="Odysseys Diamantopoulos-Pantaleon" w:date="2020-12-12T19:11:00Z">
        <w:r w:rsidR="00E456EC" w:rsidRPr="00E23A70">
          <w:rPr>
            <w:rFonts w:ascii="Times New Roman" w:hAnsi="Times New Roman" w:cs="Times New Roman"/>
            <w:sz w:val="28"/>
            <w:szCs w:val="28"/>
            <w:rPrChange w:id="575" w:author="Odysseys Diamantopoulos-Pantaleon" w:date="2020-12-14T17:34:00Z">
              <w:rPr/>
            </w:rPrChange>
          </w:rPr>
          <w:t>for his true belief. An Internalist would be satisfied and would agree that his</w:t>
        </w:r>
      </w:ins>
      <w:ins w:id="576" w:author="Odysseys Diamantopoulos-Pantaleon" w:date="2020-12-12T19:12:00Z">
        <w:r w:rsidR="00E456EC" w:rsidRPr="00E23A70">
          <w:rPr>
            <w:rFonts w:ascii="Times New Roman" w:hAnsi="Times New Roman" w:cs="Times New Roman"/>
            <w:sz w:val="28"/>
            <w:szCs w:val="28"/>
            <w:rPrChange w:id="577" w:author="Odysseys Diamantopoulos-Pantaleon" w:date="2020-12-14T17:34:00Z">
              <w:rPr/>
            </w:rPrChange>
          </w:rPr>
          <w:t xml:space="preserve"> belief is indeed justified. Let us now </w:t>
        </w:r>
      </w:ins>
      <w:r w:rsidR="00C127F0" w:rsidRPr="009C42EE">
        <w:rPr>
          <w:rFonts w:ascii="Times New Roman" w:hAnsi="Times New Roman" w:cs="Times New Roman"/>
          <w:sz w:val="28"/>
          <w:szCs w:val="28"/>
        </w:rPr>
        <w:t>consider</w:t>
      </w:r>
      <w:ins w:id="578" w:author="Odysseys Diamantopoulos-Pantaleon" w:date="2020-12-12T19:12:00Z">
        <w:r w:rsidR="00E456EC" w:rsidRPr="00E23A70">
          <w:rPr>
            <w:rFonts w:ascii="Times New Roman" w:hAnsi="Times New Roman" w:cs="Times New Roman"/>
            <w:sz w:val="28"/>
            <w:szCs w:val="28"/>
            <w:rPrChange w:id="579" w:author="Odysseys Diamantopoulos-Pantaleon" w:date="2020-12-14T17:34:00Z">
              <w:rPr/>
            </w:rPrChange>
          </w:rPr>
          <w:t xml:space="preserve"> Tim. Tim is a brain in a vat</w:t>
        </w:r>
      </w:ins>
      <w:ins w:id="580" w:author="Odysseys Diamantopoulos-Pantaleon" w:date="2020-12-12T19:13:00Z">
        <w:r w:rsidR="002705BD" w:rsidRPr="00E23A70">
          <w:rPr>
            <w:rFonts w:ascii="Times New Roman" w:hAnsi="Times New Roman" w:cs="Times New Roman"/>
            <w:sz w:val="28"/>
            <w:szCs w:val="28"/>
            <w:rPrChange w:id="581" w:author="Odysseys Diamantopoulos-Pantaleon" w:date="2020-12-14T17:34:00Z">
              <w:rPr/>
            </w:rPrChange>
          </w:rPr>
          <w:t xml:space="preserve"> and experiences a world equivalent to that of Mark. Tim also sees a dog in front of him, he can smell it, his virtual friends are telling him the </w:t>
        </w:r>
      </w:ins>
      <w:r w:rsidR="00CF57DC">
        <w:rPr>
          <w:rFonts w:ascii="Times New Roman" w:hAnsi="Times New Roman" w:cs="Times New Roman"/>
          <w:sz w:val="28"/>
          <w:szCs w:val="28"/>
        </w:rPr>
        <w:t xml:space="preserve">dog is in front of him and </w:t>
      </w:r>
      <w:r w:rsidR="00052ACA">
        <w:rPr>
          <w:rFonts w:ascii="Times New Roman" w:hAnsi="Times New Roman" w:cs="Times New Roman"/>
          <w:sz w:val="28"/>
          <w:szCs w:val="28"/>
        </w:rPr>
        <w:t>so on</w:t>
      </w:r>
      <w:ins w:id="582" w:author="Odysseys Diamantopoulos-Pantaleon" w:date="2020-12-12T19:13:00Z">
        <w:r w:rsidR="002705BD" w:rsidRPr="00E23A70">
          <w:rPr>
            <w:rFonts w:ascii="Times New Roman" w:hAnsi="Times New Roman" w:cs="Times New Roman"/>
            <w:sz w:val="28"/>
            <w:szCs w:val="28"/>
            <w:rPrChange w:id="583" w:author="Odysseys Diamantopoulos-Pantaleon" w:date="2020-12-14T17:34:00Z">
              <w:rPr/>
            </w:rPrChange>
          </w:rPr>
          <w:t xml:space="preserve">. </w:t>
        </w:r>
      </w:ins>
      <w:ins w:id="584" w:author="Odysseys Diamantopoulos-Pantaleon" w:date="2020-12-12T19:14:00Z">
        <w:r w:rsidR="002705BD" w:rsidRPr="00E23A70">
          <w:rPr>
            <w:rFonts w:ascii="Times New Roman" w:hAnsi="Times New Roman" w:cs="Times New Roman"/>
            <w:sz w:val="28"/>
            <w:szCs w:val="28"/>
            <w:rPrChange w:id="585" w:author="Odysseys Diamantopoulos-Pantaleon" w:date="2020-12-14T17:34:00Z">
              <w:rPr/>
            </w:rPrChange>
          </w:rPr>
          <w:t xml:space="preserve">Tim then forms the belief that there is a </w:t>
        </w:r>
        <w:r w:rsidR="002705BD" w:rsidRPr="00E23A70">
          <w:rPr>
            <w:rFonts w:ascii="Times New Roman" w:hAnsi="Times New Roman" w:cs="Times New Roman"/>
            <w:sz w:val="28"/>
            <w:szCs w:val="28"/>
            <w:rPrChange w:id="586" w:author="Odysseys Diamantopoulos-Pantaleon" w:date="2020-12-14T17:34:00Z">
              <w:rPr/>
            </w:rPrChange>
          </w:rPr>
          <w:lastRenderedPageBreak/>
          <w:t>dog in front of him like Mark did. He has the same evidential basis as Mark, but his belief is false. Tim is short of knowledge</w:t>
        </w:r>
      </w:ins>
      <w:ins w:id="587" w:author="Odysseys Diamantopoulos-Pantaleon" w:date="2020-12-13T14:05:00Z">
        <w:r w:rsidR="00286F81" w:rsidRPr="00E23A70">
          <w:rPr>
            <w:rFonts w:ascii="Times New Roman" w:hAnsi="Times New Roman" w:cs="Times New Roman"/>
            <w:sz w:val="28"/>
            <w:szCs w:val="28"/>
            <w:rPrChange w:id="588" w:author="Odysseys Diamantopoulos-Pantaleon" w:date="2020-12-14T17:34:00Z">
              <w:rPr/>
            </w:rPrChange>
          </w:rPr>
          <w:t>,</w:t>
        </w:r>
      </w:ins>
      <w:ins w:id="589" w:author="Odysseys Diamantopoulos-Pantaleon" w:date="2020-12-12T19:14:00Z">
        <w:r w:rsidR="002705BD" w:rsidRPr="00E23A70">
          <w:rPr>
            <w:rFonts w:ascii="Times New Roman" w:hAnsi="Times New Roman" w:cs="Times New Roman"/>
            <w:sz w:val="28"/>
            <w:szCs w:val="28"/>
            <w:rPrChange w:id="590" w:author="Odysseys Diamantopoulos-Pantaleon" w:date="2020-12-14T17:34:00Z">
              <w:rPr/>
            </w:rPrChange>
          </w:rPr>
          <w:t xml:space="preserve"> </w:t>
        </w:r>
      </w:ins>
      <w:ins w:id="591" w:author="Odysseys Diamantopoulos-Pantaleon" w:date="2020-12-12T19:15:00Z">
        <w:r w:rsidR="002705BD" w:rsidRPr="00E23A70">
          <w:rPr>
            <w:rFonts w:ascii="Times New Roman" w:hAnsi="Times New Roman" w:cs="Times New Roman"/>
            <w:sz w:val="28"/>
            <w:szCs w:val="28"/>
            <w:rPrChange w:id="592" w:author="Odysseys Diamantopoulos-Pantaleon" w:date="2020-12-14T17:34:00Z">
              <w:rPr/>
            </w:rPrChange>
          </w:rPr>
          <w:t>there is no real dog in front of him. Here lies the difference between Internalism and Externalism. An Internalist would argue that both Mark and Tim are equally justified in their belief about the dog, since what matters is internal ac</w:t>
        </w:r>
      </w:ins>
      <w:ins w:id="593" w:author="Odysseys Diamantopoulos-Pantaleon" w:date="2020-12-12T19:16:00Z">
        <w:r w:rsidR="002705BD" w:rsidRPr="00E23A70">
          <w:rPr>
            <w:rFonts w:ascii="Times New Roman" w:hAnsi="Times New Roman" w:cs="Times New Roman"/>
            <w:sz w:val="28"/>
            <w:szCs w:val="28"/>
            <w:rPrChange w:id="594" w:author="Odysseys Diamantopoulos-Pantaleon" w:date="2020-12-14T17:34:00Z">
              <w:rPr/>
            </w:rPrChange>
          </w:rPr>
          <w:t>cess to the basing relation. However, according to Externalists the two of them are not equally justified</w:t>
        </w:r>
      </w:ins>
      <w:ins w:id="595" w:author="Odysseys Diamantopoulos-Pantaleon" w:date="2020-12-13T13:15:00Z">
        <w:r w:rsidR="00BA37D6" w:rsidRPr="00E23A70">
          <w:rPr>
            <w:rFonts w:ascii="Times New Roman" w:hAnsi="Times New Roman" w:cs="Times New Roman"/>
            <w:sz w:val="28"/>
            <w:szCs w:val="28"/>
            <w:rPrChange w:id="596" w:author="Odysseys Diamantopoulos-Pantaleon" w:date="2020-12-14T17:34:00Z">
              <w:rPr/>
            </w:rPrChange>
          </w:rPr>
          <w:t>. Mark</w:t>
        </w:r>
      </w:ins>
      <w:ins w:id="597" w:author="Odysseys Diamantopoulos-Pantaleon" w:date="2020-12-13T13:54:00Z">
        <w:r w:rsidR="00632436" w:rsidRPr="00E23A70">
          <w:rPr>
            <w:rFonts w:ascii="Times New Roman" w:hAnsi="Times New Roman" w:cs="Times New Roman"/>
            <w:sz w:val="28"/>
            <w:szCs w:val="28"/>
            <w:rPrChange w:id="598" w:author="Odysseys Diamantopoulos-Pantaleon" w:date="2020-12-14T17:34:00Z">
              <w:rPr/>
            </w:rPrChange>
          </w:rPr>
          <w:t>’s belief is accidently true</w:t>
        </w:r>
      </w:ins>
      <w:ins w:id="599" w:author="Odysseys Diamantopoulos-Pantaleon" w:date="2020-12-13T13:55:00Z">
        <w:r w:rsidR="00632436" w:rsidRPr="00E23A70">
          <w:rPr>
            <w:rFonts w:ascii="Times New Roman" w:hAnsi="Times New Roman" w:cs="Times New Roman"/>
            <w:sz w:val="28"/>
            <w:szCs w:val="28"/>
            <w:rPrChange w:id="600" w:author="Odysseys Diamantopoulos-Pantaleon" w:date="2020-12-14T17:34:00Z">
              <w:rPr/>
            </w:rPrChange>
          </w:rPr>
          <w:t>,</w:t>
        </w:r>
      </w:ins>
      <w:ins w:id="601" w:author="Odysseys Diamantopoulos-Pantaleon" w:date="2020-12-13T13:54:00Z">
        <w:r w:rsidR="00632436" w:rsidRPr="00E23A70">
          <w:rPr>
            <w:rFonts w:ascii="Times New Roman" w:hAnsi="Times New Roman" w:cs="Times New Roman"/>
            <w:sz w:val="28"/>
            <w:szCs w:val="28"/>
            <w:rPrChange w:id="602" w:author="Odysseys Diamantopoulos-Pantaleon" w:date="2020-12-14T17:34:00Z">
              <w:rPr/>
            </w:rPrChange>
          </w:rPr>
          <w:t xml:space="preserve"> </w:t>
        </w:r>
      </w:ins>
      <w:ins w:id="603" w:author="Odysseys Diamantopoulos-Pantaleon" w:date="2020-12-13T13:55:00Z">
        <w:r w:rsidR="00632436" w:rsidRPr="00E23A70">
          <w:rPr>
            <w:rFonts w:ascii="Times New Roman" w:hAnsi="Times New Roman" w:cs="Times New Roman"/>
            <w:sz w:val="28"/>
            <w:szCs w:val="28"/>
            <w:rPrChange w:id="604" w:author="Odysseys Diamantopoulos-Pantaleon" w:date="2020-12-14T17:34:00Z">
              <w:rPr/>
            </w:rPrChange>
          </w:rPr>
          <w:t>because</w:t>
        </w:r>
      </w:ins>
      <w:ins w:id="605" w:author="Odysseys Diamantopoulos-Pantaleon" w:date="2020-12-13T13:54:00Z">
        <w:r w:rsidR="00632436" w:rsidRPr="00E23A70">
          <w:rPr>
            <w:rFonts w:ascii="Times New Roman" w:hAnsi="Times New Roman" w:cs="Times New Roman"/>
            <w:sz w:val="28"/>
            <w:szCs w:val="28"/>
            <w:rPrChange w:id="606" w:author="Odysseys Diamantopoulos-Pantaleon" w:date="2020-12-14T17:34:00Z">
              <w:rPr/>
            </w:rPrChange>
          </w:rPr>
          <w:t xml:space="preserve"> if he was a brain in a vat</w:t>
        </w:r>
      </w:ins>
      <w:ins w:id="607" w:author="Odysseys Diamantopoulos-Pantaleon" w:date="2020-12-13T13:59:00Z">
        <w:r w:rsidR="00632436" w:rsidRPr="00E23A70">
          <w:rPr>
            <w:rFonts w:ascii="Times New Roman" w:hAnsi="Times New Roman" w:cs="Times New Roman"/>
            <w:sz w:val="28"/>
            <w:szCs w:val="28"/>
            <w:rPrChange w:id="608" w:author="Odysseys Diamantopoulos-Pantaleon" w:date="2020-12-14T17:34:00Z">
              <w:rPr/>
            </w:rPrChange>
          </w:rPr>
          <w:t>,</w:t>
        </w:r>
      </w:ins>
      <w:ins w:id="609" w:author="Odysseys Diamantopoulos-Pantaleon" w:date="2020-12-13T13:54:00Z">
        <w:r w:rsidR="00632436" w:rsidRPr="00E23A70">
          <w:rPr>
            <w:rFonts w:ascii="Times New Roman" w:hAnsi="Times New Roman" w:cs="Times New Roman"/>
            <w:sz w:val="28"/>
            <w:szCs w:val="28"/>
            <w:rPrChange w:id="610" w:author="Odysseys Diamantopoulos-Pantaleon" w:date="2020-12-14T17:34:00Z">
              <w:rPr/>
            </w:rPrChange>
          </w:rPr>
          <w:t xml:space="preserve"> like </w:t>
        </w:r>
      </w:ins>
      <w:ins w:id="611" w:author="Odysseys Diamantopoulos-Pantaleon" w:date="2020-12-13T13:55:00Z">
        <w:r w:rsidR="00632436" w:rsidRPr="00E23A70">
          <w:rPr>
            <w:rFonts w:ascii="Times New Roman" w:hAnsi="Times New Roman" w:cs="Times New Roman"/>
            <w:sz w:val="28"/>
            <w:szCs w:val="28"/>
            <w:rPrChange w:id="612" w:author="Odysseys Diamantopoulos-Pantaleon" w:date="2020-12-14T17:34:00Z">
              <w:rPr/>
            </w:rPrChange>
          </w:rPr>
          <w:t>Tim</w:t>
        </w:r>
      </w:ins>
      <w:ins w:id="613" w:author="Odysseys Diamantopoulos-Pantaleon" w:date="2020-12-13T13:59:00Z">
        <w:r w:rsidR="00632436" w:rsidRPr="00E23A70">
          <w:rPr>
            <w:rFonts w:ascii="Times New Roman" w:hAnsi="Times New Roman" w:cs="Times New Roman"/>
            <w:sz w:val="28"/>
            <w:szCs w:val="28"/>
            <w:rPrChange w:id="614" w:author="Odysseys Diamantopoulos-Pantaleon" w:date="2020-12-14T17:34:00Z">
              <w:rPr/>
            </w:rPrChange>
          </w:rPr>
          <w:t>,</w:t>
        </w:r>
      </w:ins>
      <w:ins w:id="615" w:author="Odysseys Diamantopoulos-Pantaleon" w:date="2020-12-13T13:58:00Z">
        <w:r w:rsidR="00632436" w:rsidRPr="00E23A70">
          <w:rPr>
            <w:rFonts w:ascii="Times New Roman" w:hAnsi="Times New Roman" w:cs="Times New Roman"/>
            <w:sz w:val="28"/>
            <w:szCs w:val="28"/>
            <w:rPrChange w:id="616" w:author="Odysseys Diamantopoulos-Pantaleon" w:date="2020-12-14T17:34:00Z">
              <w:rPr/>
            </w:rPrChange>
          </w:rPr>
          <w:t xml:space="preserve"> his belief would be false.</w:t>
        </w:r>
      </w:ins>
      <w:ins w:id="617" w:author="Odysseys Diamantopoulos-Pantaleon" w:date="2020-12-13T13:55:00Z">
        <w:r w:rsidR="00632436" w:rsidRPr="00E23A70">
          <w:rPr>
            <w:rFonts w:ascii="Times New Roman" w:hAnsi="Times New Roman" w:cs="Times New Roman"/>
            <w:sz w:val="28"/>
            <w:szCs w:val="28"/>
            <w:rPrChange w:id="618" w:author="Odysseys Diamantopoulos-Pantaleon" w:date="2020-12-14T17:34:00Z">
              <w:rPr/>
            </w:rPrChange>
          </w:rPr>
          <w:t xml:space="preserve"> </w:t>
        </w:r>
      </w:ins>
      <w:ins w:id="619" w:author="Odysseys Diamantopoulos-Pantaleon" w:date="2020-12-13T13:59:00Z">
        <w:r w:rsidR="00632436" w:rsidRPr="00E23A70">
          <w:rPr>
            <w:rFonts w:ascii="Times New Roman" w:hAnsi="Times New Roman" w:cs="Times New Roman"/>
            <w:sz w:val="28"/>
            <w:szCs w:val="28"/>
            <w:rPrChange w:id="620" w:author="Odysseys Diamantopoulos-Pantaleon" w:date="2020-12-14T17:34:00Z">
              <w:rPr/>
            </w:rPrChange>
          </w:rPr>
          <w:t>Mark is lucky he is not in Tim’s situation, because n</w:t>
        </w:r>
      </w:ins>
      <w:ins w:id="621" w:author="Odysseys Diamantopoulos-Pantaleon" w:date="2020-12-13T13:56:00Z">
        <w:r w:rsidR="00632436" w:rsidRPr="00E23A70">
          <w:rPr>
            <w:rFonts w:ascii="Times New Roman" w:hAnsi="Times New Roman" w:cs="Times New Roman"/>
            <w:sz w:val="28"/>
            <w:szCs w:val="28"/>
            <w:rPrChange w:id="622" w:author="Odysseys Diamantopoulos-Pantaleon" w:date="2020-12-14T17:34:00Z">
              <w:rPr/>
            </w:rPrChange>
          </w:rPr>
          <w:t xml:space="preserve">o amount of </w:t>
        </w:r>
      </w:ins>
      <w:ins w:id="623" w:author="Odysseys Diamantopoulos-Pantaleon" w:date="2020-12-13T13:57:00Z">
        <w:r w:rsidR="00632436" w:rsidRPr="00E23A70">
          <w:rPr>
            <w:rFonts w:ascii="Times New Roman" w:hAnsi="Times New Roman" w:cs="Times New Roman"/>
            <w:sz w:val="28"/>
            <w:szCs w:val="28"/>
            <w:rPrChange w:id="624" w:author="Odysseys Diamantopoulos-Pantaleon" w:date="2020-12-14T17:34:00Z">
              <w:rPr/>
            </w:rPrChange>
          </w:rPr>
          <w:t xml:space="preserve">access to internal </w:t>
        </w:r>
      </w:ins>
      <w:ins w:id="625" w:author="Odysseys Diamantopoulos-Pantaleon" w:date="2020-12-13T13:56:00Z">
        <w:r w:rsidR="00632436" w:rsidRPr="00E23A70">
          <w:rPr>
            <w:rFonts w:ascii="Times New Roman" w:hAnsi="Times New Roman" w:cs="Times New Roman"/>
            <w:sz w:val="28"/>
            <w:szCs w:val="28"/>
            <w:rPrChange w:id="626" w:author="Odysseys Diamantopoulos-Pantaleon" w:date="2020-12-14T17:34:00Z">
              <w:rPr/>
            </w:rPrChange>
          </w:rPr>
          <w:t>j</w:t>
        </w:r>
      </w:ins>
      <w:ins w:id="627" w:author="Odysseys Diamantopoulos-Pantaleon" w:date="2020-12-13T13:57:00Z">
        <w:r w:rsidR="00632436" w:rsidRPr="00E23A70">
          <w:rPr>
            <w:rFonts w:ascii="Times New Roman" w:hAnsi="Times New Roman" w:cs="Times New Roman"/>
            <w:sz w:val="28"/>
            <w:szCs w:val="28"/>
            <w:rPrChange w:id="628" w:author="Odysseys Diamantopoulos-Pantaleon" w:date="2020-12-14T17:34:00Z">
              <w:rPr/>
            </w:rPrChange>
          </w:rPr>
          <w:t>ustifying factors</w:t>
        </w:r>
      </w:ins>
      <w:ins w:id="629" w:author="Odysseys Diamantopoulos-Pantaleon" w:date="2020-12-13T13:56:00Z">
        <w:r w:rsidR="00632436" w:rsidRPr="00E23A70">
          <w:rPr>
            <w:rFonts w:ascii="Times New Roman" w:hAnsi="Times New Roman" w:cs="Times New Roman"/>
            <w:sz w:val="28"/>
            <w:szCs w:val="28"/>
            <w:rPrChange w:id="630" w:author="Odysseys Diamantopoulos-Pantaleon" w:date="2020-12-14T17:34:00Z">
              <w:rPr/>
            </w:rPrChange>
          </w:rPr>
          <w:t xml:space="preserve"> and reflection </w:t>
        </w:r>
      </w:ins>
      <w:ins w:id="631" w:author="Odysseys Diamantopoulos-Pantaleon" w:date="2020-12-13T13:58:00Z">
        <w:r w:rsidR="00632436" w:rsidRPr="00E23A70">
          <w:rPr>
            <w:rFonts w:ascii="Times New Roman" w:hAnsi="Times New Roman" w:cs="Times New Roman"/>
            <w:sz w:val="28"/>
            <w:szCs w:val="28"/>
            <w:rPrChange w:id="632" w:author="Odysseys Diamantopoulos-Pantaleon" w:date="2020-12-14T17:34:00Z">
              <w:rPr/>
            </w:rPrChange>
          </w:rPr>
          <w:t>up</w:t>
        </w:r>
      </w:ins>
      <w:ins w:id="633" w:author="Odysseys Diamantopoulos-Pantaleon" w:date="2020-12-13T13:56:00Z">
        <w:r w:rsidR="00632436" w:rsidRPr="00E23A70">
          <w:rPr>
            <w:rFonts w:ascii="Times New Roman" w:hAnsi="Times New Roman" w:cs="Times New Roman"/>
            <w:sz w:val="28"/>
            <w:szCs w:val="28"/>
            <w:rPrChange w:id="634" w:author="Odysseys Diamantopoulos-Pantaleon" w:date="2020-12-14T17:34:00Z">
              <w:rPr/>
            </w:rPrChange>
          </w:rPr>
          <w:t xml:space="preserve">on them would prevent his belief from being </w:t>
        </w:r>
      </w:ins>
      <w:ins w:id="635" w:author="Odysseys Diamantopoulos-Pantaleon" w:date="2020-12-13T14:00:00Z">
        <w:r w:rsidR="00632436" w:rsidRPr="00E23A70">
          <w:rPr>
            <w:rFonts w:ascii="Times New Roman" w:hAnsi="Times New Roman" w:cs="Times New Roman"/>
            <w:sz w:val="28"/>
            <w:szCs w:val="28"/>
            <w:rPrChange w:id="636" w:author="Odysseys Diamantopoulos-Pantaleon" w:date="2020-12-14T17:34:00Z">
              <w:rPr/>
            </w:rPrChange>
          </w:rPr>
          <w:t xml:space="preserve">a product of mere luck. According to the </w:t>
        </w:r>
      </w:ins>
      <w:ins w:id="637" w:author="Odysseys Diamantopoulos-Pantaleon" w:date="2020-12-13T14:06:00Z">
        <w:r w:rsidR="00286F81" w:rsidRPr="00E23A70">
          <w:rPr>
            <w:rFonts w:ascii="Times New Roman" w:hAnsi="Times New Roman" w:cs="Times New Roman"/>
            <w:sz w:val="28"/>
            <w:szCs w:val="28"/>
            <w:rPrChange w:id="638" w:author="Odysseys Diamantopoulos-Pantaleon" w:date="2020-12-14T17:34:00Z">
              <w:rPr/>
            </w:rPrChange>
          </w:rPr>
          <w:t>E</w:t>
        </w:r>
      </w:ins>
      <w:ins w:id="639" w:author="Odysseys Diamantopoulos-Pantaleon" w:date="2020-12-13T14:00:00Z">
        <w:r w:rsidR="00632436" w:rsidRPr="00E23A70">
          <w:rPr>
            <w:rFonts w:ascii="Times New Roman" w:hAnsi="Times New Roman" w:cs="Times New Roman"/>
            <w:sz w:val="28"/>
            <w:szCs w:val="28"/>
            <w:rPrChange w:id="640" w:author="Odysseys Diamantopoulos-Pantaleon" w:date="2020-12-14T17:34:00Z">
              <w:rPr/>
            </w:rPrChange>
          </w:rPr>
          <w:t xml:space="preserve">xternalists, </w:t>
        </w:r>
      </w:ins>
      <w:ins w:id="641" w:author="Odysseys Diamantopoulos-Pantaleon" w:date="2020-12-13T14:01:00Z">
        <w:r w:rsidR="00632436" w:rsidRPr="00E23A70">
          <w:rPr>
            <w:rFonts w:ascii="Times New Roman" w:hAnsi="Times New Roman" w:cs="Times New Roman"/>
            <w:sz w:val="28"/>
            <w:szCs w:val="28"/>
            <w:rPrChange w:id="642" w:author="Odysseys Diamantopoulos-Pantaleon" w:date="2020-12-14T17:34:00Z">
              <w:rPr/>
            </w:rPrChange>
          </w:rPr>
          <w:t xml:space="preserve">Mark was justified because he formed his belief based on the reliability of his perceptual systems, </w:t>
        </w:r>
      </w:ins>
      <w:ins w:id="643" w:author="Odysseys Diamantopoulos-Pantaleon" w:date="2020-12-13T14:02:00Z">
        <w:r w:rsidR="00632436" w:rsidRPr="00E23A70">
          <w:rPr>
            <w:rFonts w:ascii="Times New Roman" w:hAnsi="Times New Roman" w:cs="Times New Roman"/>
            <w:sz w:val="28"/>
            <w:szCs w:val="28"/>
            <w:rPrChange w:id="644" w:author="Odysseys Diamantopoulos-Pantaleon" w:date="2020-12-14T17:34:00Z">
              <w:rPr/>
            </w:rPrChange>
          </w:rPr>
          <w:t>while Tim had no reliable system, in fact he did not have any systems at all since he had no body, he was a brain in a vat.</w:t>
        </w:r>
      </w:ins>
      <w:ins w:id="645" w:author="Odysseys Diamantopoulos-Pantaleon" w:date="2020-12-14T17:32:00Z">
        <w:r w:rsidR="000C1F25" w:rsidRPr="00E23A70">
          <w:rPr>
            <w:rStyle w:val="FootnoteReference"/>
            <w:rFonts w:ascii="Times New Roman" w:hAnsi="Times New Roman" w:cs="Times New Roman"/>
            <w:sz w:val="28"/>
            <w:szCs w:val="28"/>
            <w:rPrChange w:id="646" w:author="Odysseys Diamantopoulos-Pantaleon" w:date="2020-12-14T17:34:00Z">
              <w:rPr>
                <w:rStyle w:val="FootnoteReference"/>
              </w:rPr>
            </w:rPrChange>
          </w:rPr>
          <w:footnoteReference w:id="8"/>
        </w:r>
      </w:ins>
    </w:p>
    <w:p w14:paraId="239AB70E" w14:textId="016D5461" w:rsidR="005243E3" w:rsidRDefault="005243E3" w:rsidP="005243E3">
      <w:pPr>
        <w:rPr>
          <w:rFonts w:ascii="Times New Roman" w:hAnsi="Times New Roman" w:cs="Times New Roman"/>
          <w:sz w:val="28"/>
          <w:szCs w:val="28"/>
        </w:rPr>
      </w:pPr>
    </w:p>
    <w:p w14:paraId="5A4ABADE" w14:textId="7FEFC83D" w:rsidR="005243E3" w:rsidRDefault="005243E3" w:rsidP="005243E3">
      <w:pPr>
        <w:rPr>
          <w:rFonts w:ascii="Times New Roman" w:hAnsi="Times New Roman" w:cs="Times New Roman"/>
          <w:sz w:val="28"/>
          <w:szCs w:val="28"/>
        </w:rPr>
      </w:pPr>
    </w:p>
    <w:p w14:paraId="2CE1BF8D" w14:textId="6B7E5392" w:rsidR="005243E3" w:rsidRDefault="005243E3" w:rsidP="005243E3">
      <w:pPr>
        <w:rPr>
          <w:rFonts w:ascii="Times New Roman" w:hAnsi="Times New Roman" w:cs="Times New Roman"/>
          <w:sz w:val="28"/>
          <w:szCs w:val="28"/>
        </w:rPr>
      </w:pPr>
    </w:p>
    <w:p w14:paraId="6858EF96" w14:textId="77777777" w:rsidR="005243E3" w:rsidRPr="00E23A70" w:rsidRDefault="005243E3" w:rsidP="005243E3">
      <w:pPr>
        <w:rPr>
          <w:ins w:id="649" w:author="Odysseys Diamantopoulos-Pantaleon" w:date="2020-12-14T17:35:00Z"/>
          <w:rFonts w:ascii="Times New Roman" w:hAnsi="Times New Roman" w:cs="Times New Roman"/>
          <w:sz w:val="28"/>
          <w:szCs w:val="28"/>
        </w:rPr>
      </w:pPr>
    </w:p>
    <w:p w14:paraId="5E5D89A7" w14:textId="62FF2436" w:rsidR="00941899" w:rsidRPr="00EF2E9C" w:rsidRDefault="00941899">
      <w:pPr>
        <w:pStyle w:val="Title"/>
        <w:jc w:val="center"/>
        <w:rPr>
          <w:ins w:id="650" w:author="Odysseys Diamantopoulos-Pantaleon" w:date="2020-12-13T14:25:00Z"/>
          <w:rFonts w:ascii="Times New Roman" w:hAnsi="Times New Roman" w:cs="Times New Roman"/>
          <w:rPrChange w:id="651" w:author="Odysseys Diamantopoulos-Pantaleon" w:date="2020-12-14T17:34:00Z">
            <w:rPr>
              <w:ins w:id="652" w:author="Odysseys Diamantopoulos-Pantaleon" w:date="2020-12-13T14:25:00Z"/>
            </w:rPr>
          </w:rPrChange>
        </w:rPr>
        <w:pPrChange w:id="653" w:author="Odysseys Diamantopoulos-Pantaleon" w:date="2020-12-14T17:35:00Z">
          <w:pPr/>
        </w:pPrChange>
      </w:pPr>
      <w:ins w:id="654" w:author="Odysseys Diamantopoulos-Pantaleon" w:date="2020-12-13T14:25:00Z">
        <w:r w:rsidRPr="00EF2E9C">
          <w:rPr>
            <w:rFonts w:ascii="Times New Roman" w:hAnsi="Times New Roman" w:cs="Times New Roman"/>
            <w:rPrChange w:id="655" w:author="Odysseys Diamantopoulos-Pantaleon" w:date="2020-12-14T17:34:00Z">
              <w:rPr/>
            </w:rPrChange>
          </w:rPr>
          <w:lastRenderedPageBreak/>
          <w:t>HIL</w:t>
        </w:r>
      </w:ins>
      <w:ins w:id="656" w:author="Odysseys Diamantopoulos-Pantaleon" w:date="2020-12-13T14:26:00Z">
        <w:r w:rsidRPr="00EF2E9C">
          <w:rPr>
            <w:rFonts w:ascii="Times New Roman" w:hAnsi="Times New Roman" w:cs="Times New Roman"/>
            <w:rPrChange w:id="657" w:author="Odysseys Diamantopoulos-Pantaleon" w:date="2020-12-14T17:34:00Z">
              <w:rPr/>
            </w:rPrChange>
          </w:rPr>
          <w:t xml:space="preserve">ARY PUTNAM </w:t>
        </w:r>
      </w:ins>
      <w:ins w:id="658" w:author="Odysseys Diamantopoulos-Pantaleon" w:date="2020-12-14T17:35:00Z">
        <w:r w:rsidR="001607B3">
          <w:rPr>
            <w:rFonts w:ascii="Times New Roman" w:hAnsi="Times New Roman" w:cs="Times New Roman"/>
          </w:rPr>
          <w:t xml:space="preserve">- </w:t>
        </w:r>
      </w:ins>
      <w:ins w:id="659" w:author="Odysseys Diamantopoulos-Pantaleon" w:date="2020-12-13T14:26:00Z">
        <w:r w:rsidRPr="00EF2E9C">
          <w:rPr>
            <w:rFonts w:ascii="Times New Roman" w:hAnsi="Times New Roman" w:cs="Times New Roman"/>
            <w:rPrChange w:id="660" w:author="Odysseys Diamantopoulos-Pantaleon" w:date="2020-12-14T17:34:00Z">
              <w:rPr/>
            </w:rPrChange>
          </w:rPr>
          <w:t>BRAIN IN A VAT</w:t>
        </w:r>
      </w:ins>
    </w:p>
    <w:p w14:paraId="76C33AD9" w14:textId="77777777" w:rsidR="00941899" w:rsidRPr="00EF2E9C" w:rsidRDefault="00941899">
      <w:pPr>
        <w:rPr>
          <w:ins w:id="661" w:author="Odysseys Diamantopoulos-Pantaleon" w:date="2020-12-13T14:25:00Z"/>
          <w:rFonts w:ascii="Times New Roman" w:hAnsi="Times New Roman" w:cs="Times New Roman"/>
          <w:rPrChange w:id="662" w:author="Odysseys Diamantopoulos-Pantaleon" w:date="2020-12-14T17:34:00Z">
            <w:rPr>
              <w:ins w:id="663" w:author="Odysseys Diamantopoulos-Pantaleon" w:date="2020-12-13T14:25:00Z"/>
            </w:rPr>
          </w:rPrChange>
        </w:rPr>
      </w:pPr>
    </w:p>
    <w:p w14:paraId="62BAEE16" w14:textId="77777777" w:rsidR="00941899" w:rsidRPr="00EF2E9C" w:rsidRDefault="00941899">
      <w:pPr>
        <w:rPr>
          <w:ins w:id="664" w:author="Odysseys Diamantopoulos-Pantaleon" w:date="2020-12-13T14:25:00Z"/>
          <w:rFonts w:ascii="Times New Roman" w:hAnsi="Times New Roman" w:cs="Times New Roman"/>
          <w:rPrChange w:id="665" w:author="Odysseys Diamantopoulos-Pantaleon" w:date="2020-12-14T17:34:00Z">
            <w:rPr>
              <w:ins w:id="666" w:author="Odysseys Diamantopoulos-Pantaleon" w:date="2020-12-13T14:25:00Z"/>
            </w:rPr>
          </w:rPrChange>
        </w:rPr>
      </w:pPr>
    </w:p>
    <w:p w14:paraId="6A385150" w14:textId="00B660FD" w:rsidR="00B41D8F" w:rsidRPr="00E23A70" w:rsidRDefault="006F1C5E">
      <w:pPr>
        <w:rPr>
          <w:ins w:id="667" w:author="Odysseys Diamantopoulos-Pantaleon" w:date="2020-12-13T20:38:00Z"/>
          <w:rFonts w:ascii="Times New Roman" w:hAnsi="Times New Roman" w:cs="Times New Roman"/>
          <w:sz w:val="28"/>
          <w:szCs w:val="28"/>
          <w:rPrChange w:id="668" w:author="Odysseys Diamantopoulos-Pantaleon" w:date="2020-12-14T17:34:00Z">
            <w:rPr>
              <w:ins w:id="669" w:author="Odysseys Diamantopoulos-Pantaleon" w:date="2020-12-13T20:38:00Z"/>
            </w:rPr>
          </w:rPrChange>
        </w:rPr>
      </w:pPr>
      <w:ins w:id="670" w:author="Odysseys Diamantopoulos-Pantaleon" w:date="2020-12-13T14:21:00Z">
        <w:r w:rsidRPr="00E23A70">
          <w:rPr>
            <w:rFonts w:ascii="Times New Roman" w:hAnsi="Times New Roman" w:cs="Times New Roman"/>
            <w:sz w:val="28"/>
            <w:szCs w:val="28"/>
            <w:rPrChange w:id="671" w:author="Odysseys Diamantopoulos-Pantaleon" w:date="2020-12-14T17:34:00Z">
              <w:rPr/>
            </w:rPrChange>
          </w:rPr>
          <w:t>Hilary Whitehall Putnam was an American philosopher, mathematician, and computer scientist, and a major figure in analytic philosophy who over the years</w:t>
        </w:r>
      </w:ins>
      <w:ins w:id="672" w:author="Odysseys Diamantopoulos-Pantaleon" w:date="2020-12-13T14:22:00Z">
        <w:r w:rsidRPr="00E23A70">
          <w:rPr>
            <w:rFonts w:ascii="Times New Roman" w:hAnsi="Times New Roman" w:cs="Times New Roman"/>
            <w:sz w:val="28"/>
            <w:szCs w:val="28"/>
            <w:rPrChange w:id="673" w:author="Odysseys Diamantopoulos-Pantaleon" w:date="2020-12-14T17:34:00Z">
              <w:rPr/>
            </w:rPrChange>
          </w:rPr>
          <w:t xml:space="preserve"> contributed to the Internalist – Externalist debate. In his work</w:t>
        </w:r>
      </w:ins>
      <w:ins w:id="674" w:author="Odysseys Diamantopoulos-Pantaleon" w:date="2020-12-13T14:23:00Z">
        <w:r w:rsidRPr="00E23A70">
          <w:rPr>
            <w:rFonts w:ascii="Times New Roman" w:hAnsi="Times New Roman" w:cs="Times New Roman"/>
            <w:sz w:val="28"/>
            <w:szCs w:val="28"/>
            <w:rPrChange w:id="675" w:author="Odysseys Diamantopoulos-Pantaleon" w:date="2020-12-14T17:34:00Z">
              <w:rPr/>
            </w:rPrChange>
          </w:rPr>
          <w:t xml:space="preserve"> Reason, Truth and History, which he wrote in his early days when he held the Internalist view,</w:t>
        </w:r>
      </w:ins>
      <w:ins w:id="676" w:author="Odysseys Diamantopoulos-Pantaleon" w:date="2020-12-13T14:26:00Z">
        <w:r w:rsidR="00A06331" w:rsidRPr="00E23A70">
          <w:rPr>
            <w:rFonts w:ascii="Times New Roman" w:hAnsi="Times New Roman" w:cs="Times New Roman"/>
            <w:sz w:val="28"/>
            <w:szCs w:val="28"/>
            <w:rPrChange w:id="677" w:author="Odysseys Diamantopoulos-Pantaleon" w:date="2020-12-14T17:34:00Z">
              <w:rPr/>
            </w:rPrChange>
          </w:rPr>
          <w:t xml:space="preserve"> he</w:t>
        </w:r>
      </w:ins>
      <w:ins w:id="678" w:author="Odysseys Diamantopoulos-Pantaleon" w:date="2020-12-13T14:23:00Z">
        <w:r w:rsidRPr="00E23A70">
          <w:rPr>
            <w:rFonts w:ascii="Times New Roman" w:hAnsi="Times New Roman" w:cs="Times New Roman"/>
            <w:sz w:val="28"/>
            <w:szCs w:val="28"/>
            <w:rPrChange w:id="679" w:author="Odysseys Diamantopoulos-Pantaleon" w:date="2020-12-14T17:34:00Z">
              <w:rPr/>
            </w:rPrChange>
          </w:rPr>
          <w:t xml:space="preserve"> mentions that the key difference betwee</w:t>
        </w:r>
      </w:ins>
      <w:ins w:id="680" w:author="Odysseys Diamantopoulos-Pantaleon" w:date="2020-12-13T14:24:00Z">
        <w:r w:rsidRPr="00E23A70">
          <w:rPr>
            <w:rFonts w:ascii="Times New Roman" w:hAnsi="Times New Roman" w:cs="Times New Roman"/>
            <w:sz w:val="28"/>
            <w:szCs w:val="28"/>
            <w:rPrChange w:id="681" w:author="Odysseys Diamantopoulos-Pantaleon" w:date="2020-12-14T17:34:00Z">
              <w:rPr/>
            </w:rPrChange>
          </w:rPr>
          <w:t xml:space="preserve">n the two sides is their disagreement over the God’s Eye Point of View. </w:t>
        </w:r>
        <w:r w:rsidR="00941899" w:rsidRPr="00E23A70">
          <w:rPr>
            <w:rFonts w:ascii="Times New Roman" w:hAnsi="Times New Roman" w:cs="Times New Roman"/>
            <w:sz w:val="28"/>
            <w:szCs w:val="28"/>
            <w:rPrChange w:id="682" w:author="Odysseys Diamantopoulos-Pantaleon" w:date="2020-12-14T17:34:00Z">
              <w:rPr/>
            </w:rPrChange>
          </w:rPr>
          <w:t xml:space="preserve">Internalists </w:t>
        </w:r>
      </w:ins>
      <w:ins w:id="683" w:author="Odysseys Diamantopoulos-Pantaleon" w:date="2020-12-13T14:26:00Z">
        <w:r w:rsidR="00A06331" w:rsidRPr="00E23A70">
          <w:rPr>
            <w:rFonts w:ascii="Times New Roman" w:hAnsi="Times New Roman" w:cs="Times New Roman"/>
            <w:sz w:val="28"/>
            <w:szCs w:val="28"/>
            <w:rPrChange w:id="684" w:author="Odysseys Diamantopoulos-Pantaleon" w:date="2020-12-14T17:34:00Z">
              <w:rPr/>
            </w:rPrChange>
          </w:rPr>
          <w:t>deny that there can exist such a view, since for them tru</w:t>
        </w:r>
      </w:ins>
      <w:ins w:id="685" w:author="Odysseys Diamantopoulos-Pantaleon" w:date="2020-12-13T14:27:00Z">
        <w:r w:rsidR="00A06331" w:rsidRPr="00E23A70">
          <w:rPr>
            <w:rFonts w:ascii="Times New Roman" w:hAnsi="Times New Roman" w:cs="Times New Roman"/>
            <w:sz w:val="28"/>
            <w:szCs w:val="28"/>
            <w:rPrChange w:id="686" w:author="Odysseys Diamantopoulos-Pantaleon" w:date="2020-12-14T17:34:00Z">
              <w:rPr/>
            </w:rPrChange>
          </w:rPr>
          <w:t xml:space="preserve">th is internal and that there can be more than one </w:t>
        </w:r>
      </w:ins>
      <w:ins w:id="687" w:author="Odysseys Diamantopoulos-Pantaleon" w:date="2020-12-13T14:28:00Z">
        <w:r w:rsidR="00A06331" w:rsidRPr="00E23A70">
          <w:rPr>
            <w:rFonts w:ascii="Times New Roman" w:hAnsi="Times New Roman" w:cs="Times New Roman"/>
            <w:sz w:val="28"/>
            <w:szCs w:val="28"/>
            <w:rPrChange w:id="688" w:author="Odysseys Diamantopoulos-Pantaleon" w:date="2020-12-14T17:34:00Z">
              <w:rPr/>
            </w:rPrChange>
          </w:rPr>
          <w:t>‘true’</w:t>
        </w:r>
      </w:ins>
      <w:ins w:id="689" w:author="Odysseys Diamantopoulos-Pantaleon" w:date="2020-12-13T14:27:00Z">
        <w:r w:rsidR="00A06331" w:rsidRPr="00E23A70">
          <w:rPr>
            <w:rFonts w:ascii="Times New Roman" w:hAnsi="Times New Roman" w:cs="Times New Roman"/>
            <w:sz w:val="28"/>
            <w:szCs w:val="28"/>
            <w:rPrChange w:id="690" w:author="Odysseys Diamantopoulos-Pantaleon" w:date="2020-12-14T17:34:00Z">
              <w:rPr/>
            </w:rPrChange>
          </w:rPr>
          <w:t xml:space="preserve"> theory or description of the world. For Internalists ‘Truth’</w:t>
        </w:r>
      </w:ins>
      <w:ins w:id="691" w:author="Odysseys Diamantopoulos-Pantaleon" w:date="2020-12-13T14:28:00Z">
        <w:r w:rsidR="00A06331" w:rsidRPr="00E23A70">
          <w:rPr>
            <w:rFonts w:ascii="Times New Roman" w:hAnsi="Times New Roman" w:cs="Times New Roman"/>
            <w:sz w:val="28"/>
            <w:szCs w:val="28"/>
            <w:rPrChange w:id="692" w:author="Odysseys Diamantopoulos-Pantaleon" w:date="2020-12-14T17:34:00Z">
              <w:rPr/>
            </w:rPrChange>
          </w:rPr>
          <w:t xml:space="preserve"> is some sort of rational acceptability, some sort of ideal coherence of our beliefs with each other and with our experiences as those experiences are themselves represented in our belief system.</w:t>
        </w:r>
      </w:ins>
      <w:ins w:id="693" w:author="Odysseys Diamantopoulos-Pantaleon" w:date="2020-12-13T14:29:00Z">
        <w:r w:rsidR="00487D6F" w:rsidRPr="00E23A70">
          <w:rPr>
            <w:rFonts w:ascii="Times New Roman" w:hAnsi="Times New Roman" w:cs="Times New Roman"/>
            <w:sz w:val="28"/>
            <w:szCs w:val="28"/>
            <w:rPrChange w:id="694" w:author="Odysseys Diamantopoulos-Pantaleon" w:date="2020-12-14T17:34:00Z">
              <w:rPr/>
            </w:rPrChange>
          </w:rPr>
          <w:t xml:space="preserve"> There is no God’s Eye Point of </w:t>
        </w:r>
      </w:ins>
      <w:ins w:id="695" w:author="Odysseys Diamantopoulos-Pantaleon" w:date="2020-12-13T14:41:00Z">
        <w:r w:rsidR="00A02805" w:rsidRPr="00E23A70">
          <w:rPr>
            <w:rFonts w:ascii="Times New Roman" w:hAnsi="Times New Roman" w:cs="Times New Roman"/>
            <w:sz w:val="28"/>
            <w:szCs w:val="28"/>
            <w:rPrChange w:id="696" w:author="Odysseys Diamantopoulos-Pantaleon" w:date="2020-12-14T17:34:00Z">
              <w:rPr/>
            </w:rPrChange>
          </w:rPr>
          <w:t>View because</w:t>
        </w:r>
      </w:ins>
      <w:ins w:id="697" w:author="Odysseys Diamantopoulos-Pantaleon" w:date="2020-12-13T14:29:00Z">
        <w:r w:rsidR="00487D6F" w:rsidRPr="00E23A70">
          <w:rPr>
            <w:rFonts w:ascii="Times New Roman" w:hAnsi="Times New Roman" w:cs="Times New Roman"/>
            <w:sz w:val="28"/>
            <w:szCs w:val="28"/>
            <w:rPrChange w:id="698" w:author="Odysseys Diamantopoulos-Pantaleon" w:date="2020-12-14T17:34:00Z">
              <w:rPr/>
            </w:rPrChange>
          </w:rPr>
          <w:t xml:space="preserve"> there are only various points of view of actual person reflecting various interests and purposes that their descriptions</w:t>
        </w:r>
      </w:ins>
      <w:ins w:id="699" w:author="Odysseys Diamantopoulos-Pantaleon" w:date="2020-12-13T14:30:00Z">
        <w:r w:rsidR="00487D6F" w:rsidRPr="00E23A70">
          <w:rPr>
            <w:rFonts w:ascii="Times New Roman" w:hAnsi="Times New Roman" w:cs="Times New Roman"/>
            <w:sz w:val="28"/>
            <w:szCs w:val="28"/>
            <w:rPrChange w:id="700" w:author="Odysseys Diamantopoulos-Pantaleon" w:date="2020-12-14T17:34:00Z">
              <w:rPr/>
            </w:rPrChange>
          </w:rPr>
          <w:t xml:space="preserve"> and theories subserve.</w:t>
        </w:r>
        <w:r w:rsidR="00487D6F" w:rsidRPr="00E23A70">
          <w:rPr>
            <w:rStyle w:val="FootnoteReference"/>
            <w:rFonts w:ascii="Times New Roman" w:hAnsi="Times New Roman" w:cs="Times New Roman"/>
            <w:sz w:val="28"/>
            <w:szCs w:val="28"/>
            <w:rPrChange w:id="701" w:author="Odysseys Diamantopoulos-Pantaleon" w:date="2020-12-14T17:34:00Z">
              <w:rPr>
                <w:rStyle w:val="FootnoteReference"/>
              </w:rPr>
            </w:rPrChange>
          </w:rPr>
          <w:footnoteReference w:id="9"/>
        </w:r>
        <w:r w:rsidR="008033EE" w:rsidRPr="00E23A70">
          <w:rPr>
            <w:rFonts w:ascii="Times New Roman" w:hAnsi="Times New Roman" w:cs="Times New Roman"/>
            <w:sz w:val="28"/>
            <w:szCs w:val="28"/>
            <w:rPrChange w:id="704" w:author="Odysseys Diamantopoulos-Pantaleon" w:date="2020-12-14T17:34:00Z">
              <w:rPr/>
            </w:rPrChange>
          </w:rPr>
          <w:t xml:space="preserve"> </w:t>
        </w:r>
      </w:ins>
      <w:ins w:id="705" w:author="Odysseys Diamantopoulos-Pantaleon" w:date="2020-12-13T14:32:00Z">
        <w:r w:rsidR="008033EE" w:rsidRPr="00E23A70">
          <w:rPr>
            <w:rFonts w:ascii="Times New Roman" w:hAnsi="Times New Roman" w:cs="Times New Roman"/>
            <w:sz w:val="28"/>
            <w:szCs w:val="28"/>
            <w:rPrChange w:id="706" w:author="Odysseys Diamantopoulos-Pantaleon" w:date="2020-12-14T17:34:00Z">
              <w:rPr/>
            </w:rPrChange>
          </w:rPr>
          <w:t>Consequently, an Internalist would deny the Brain in a Vat hypothesis because for him it is only a</w:t>
        </w:r>
      </w:ins>
      <w:ins w:id="707" w:author="Odysseys Diamantopoulos-Pantaleon" w:date="2020-12-13T14:33:00Z">
        <w:r w:rsidR="008033EE" w:rsidRPr="00E23A70">
          <w:rPr>
            <w:rFonts w:ascii="Times New Roman" w:hAnsi="Times New Roman" w:cs="Times New Roman"/>
            <w:sz w:val="28"/>
            <w:szCs w:val="28"/>
            <w:rPrChange w:id="708" w:author="Odysseys Diamantopoulos-Pantaleon" w:date="2020-12-14T17:34:00Z">
              <w:rPr/>
            </w:rPrChange>
          </w:rPr>
          <w:t xml:space="preserve"> story, a linguistic construction, which is not a possible world at all. The idea that this might exist in </w:t>
        </w:r>
      </w:ins>
      <w:ins w:id="709" w:author="Odysseys Diamantopoulos-Pantaleon" w:date="2020-12-13T14:37:00Z">
        <w:r w:rsidR="00A02805" w:rsidRPr="00E23A70">
          <w:rPr>
            <w:rFonts w:ascii="Times New Roman" w:hAnsi="Times New Roman" w:cs="Times New Roman"/>
            <w:sz w:val="28"/>
            <w:szCs w:val="28"/>
            <w:rPrChange w:id="710" w:author="Odysseys Diamantopoulos-Pantaleon" w:date="2020-12-14T17:34:00Z">
              <w:rPr/>
            </w:rPrChange>
          </w:rPr>
          <w:lastRenderedPageBreak/>
          <w:t>another</w:t>
        </w:r>
      </w:ins>
      <w:ins w:id="711" w:author="Odysseys Diamantopoulos-Pantaleon" w:date="2020-12-13T14:33:00Z">
        <w:r w:rsidR="008033EE" w:rsidRPr="00E23A70">
          <w:rPr>
            <w:rFonts w:ascii="Times New Roman" w:hAnsi="Times New Roman" w:cs="Times New Roman"/>
            <w:sz w:val="28"/>
            <w:szCs w:val="28"/>
            <w:rPrChange w:id="712" w:author="Odysseys Diamantopoulos-Pantaleon" w:date="2020-12-14T17:34:00Z">
              <w:rPr/>
            </w:rPrChange>
          </w:rPr>
          <w:t xml:space="preserve"> parallel world is assuming that </w:t>
        </w:r>
      </w:ins>
      <w:ins w:id="713" w:author="Odysseys Diamantopoulos-Pantaleon" w:date="2020-12-13T14:34:00Z">
        <w:r w:rsidR="008033EE" w:rsidRPr="00E23A70">
          <w:rPr>
            <w:rFonts w:ascii="Times New Roman" w:hAnsi="Times New Roman" w:cs="Times New Roman"/>
            <w:sz w:val="28"/>
            <w:szCs w:val="28"/>
            <w:rPrChange w:id="714" w:author="Odysseys Diamantopoulos-Pantaleon" w:date="2020-12-14T17:34:00Z">
              <w:rPr/>
            </w:rPrChange>
          </w:rPr>
          <w:t xml:space="preserve">the God’s Eye Point of View </w:t>
        </w:r>
      </w:ins>
      <w:ins w:id="715" w:author="Odysseys Diamantopoulos-Pantaleon" w:date="2020-12-13T14:37:00Z">
        <w:r w:rsidR="00A02805" w:rsidRPr="00E23A70">
          <w:rPr>
            <w:rFonts w:ascii="Times New Roman" w:hAnsi="Times New Roman" w:cs="Times New Roman"/>
            <w:sz w:val="28"/>
            <w:szCs w:val="28"/>
            <w:rPrChange w:id="716" w:author="Odysseys Diamantopoulos-Pantaleon" w:date="2020-12-14T17:34:00Z">
              <w:rPr/>
            </w:rPrChange>
          </w:rPr>
          <w:t>is real since there could be no observers in the brain in a vat world.</w:t>
        </w:r>
      </w:ins>
      <w:ins w:id="717" w:author="Odysseys Diamantopoulos-Pantaleon" w:date="2020-12-13T14:40:00Z">
        <w:r w:rsidR="00A02805" w:rsidRPr="00E23A70">
          <w:rPr>
            <w:rFonts w:ascii="Times New Roman" w:hAnsi="Times New Roman" w:cs="Times New Roman"/>
            <w:sz w:val="28"/>
            <w:szCs w:val="28"/>
            <w:rPrChange w:id="718" w:author="Odysseys Diamantopoulos-Pantaleon" w:date="2020-12-14T17:34:00Z">
              <w:rPr/>
            </w:rPrChange>
          </w:rPr>
          <w:t xml:space="preserve"> However, as we mentioned for Internalists this is not </w:t>
        </w:r>
      </w:ins>
      <w:ins w:id="719" w:author="Odysseys Diamantopoulos-Pantaleon" w:date="2020-12-13T14:41:00Z">
        <w:r w:rsidR="00A02805" w:rsidRPr="00E23A70">
          <w:rPr>
            <w:rFonts w:ascii="Times New Roman" w:hAnsi="Times New Roman" w:cs="Times New Roman"/>
            <w:sz w:val="28"/>
            <w:szCs w:val="28"/>
            <w:rPrChange w:id="720" w:author="Odysseys Diamantopoulos-Pantaleon" w:date="2020-12-14T17:34:00Z">
              <w:rPr/>
            </w:rPrChange>
          </w:rPr>
          <w:t>possible,</w:t>
        </w:r>
      </w:ins>
      <w:ins w:id="721" w:author="Odysseys Diamantopoulos-Pantaleon" w:date="2020-12-13T14:40:00Z">
        <w:r w:rsidR="00A02805" w:rsidRPr="00E23A70">
          <w:rPr>
            <w:rFonts w:ascii="Times New Roman" w:hAnsi="Times New Roman" w:cs="Times New Roman"/>
            <w:sz w:val="28"/>
            <w:szCs w:val="28"/>
            <w:rPrChange w:id="722" w:author="Odysseys Diamantopoulos-Pantaleon" w:date="2020-12-14T17:34:00Z">
              <w:rPr/>
            </w:rPrChange>
          </w:rPr>
          <w:t xml:space="preserve"> so they end up denying the existence of such a world.</w:t>
        </w:r>
      </w:ins>
      <w:ins w:id="723" w:author="Odysseys Diamantopoulos-Pantaleon" w:date="2020-12-13T14:41:00Z">
        <w:r w:rsidR="00A02805" w:rsidRPr="00E23A70">
          <w:rPr>
            <w:rFonts w:ascii="Times New Roman" w:hAnsi="Times New Roman" w:cs="Times New Roman"/>
            <w:sz w:val="28"/>
            <w:szCs w:val="28"/>
            <w:rPrChange w:id="724" w:author="Odysseys Diamantopoulos-Pantaleon" w:date="2020-12-14T17:34:00Z">
              <w:rPr/>
            </w:rPrChange>
          </w:rPr>
          <w:t xml:space="preserve"> On the other side, Externalists</w:t>
        </w:r>
      </w:ins>
      <w:ins w:id="725" w:author="Odysseys Diamantopoulos-Pantaleon" w:date="2020-12-13T14:43:00Z">
        <w:r w:rsidR="00A02805" w:rsidRPr="00E23A70">
          <w:rPr>
            <w:rFonts w:ascii="Times New Roman" w:hAnsi="Times New Roman" w:cs="Times New Roman"/>
            <w:sz w:val="28"/>
            <w:szCs w:val="28"/>
            <w:rPrChange w:id="726" w:author="Odysseys Diamantopoulos-Pantaleon" w:date="2020-12-14T17:34:00Z">
              <w:rPr/>
            </w:rPrChange>
          </w:rPr>
          <w:t xml:space="preserve"> who strongly believe in the God’s Eye Point of View</w:t>
        </w:r>
      </w:ins>
      <w:ins w:id="727" w:author="Odysseys Diamantopoulos-Pantaleon" w:date="2020-12-13T14:41:00Z">
        <w:r w:rsidR="00A02805" w:rsidRPr="00E23A70">
          <w:rPr>
            <w:rFonts w:ascii="Times New Roman" w:hAnsi="Times New Roman" w:cs="Times New Roman"/>
            <w:sz w:val="28"/>
            <w:szCs w:val="28"/>
            <w:rPrChange w:id="728" w:author="Odysseys Diamantopoulos-Pantaleon" w:date="2020-12-14T17:34:00Z">
              <w:rPr/>
            </w:rPrChange>
          </w:rPr>
          <w:t xml:space="preserve"> </w:t>
        </w:r>
      </w:ins>
      <w:ins w:id="729" w:author="Odysseys Diamantopoulos-Pantaleon" w:date="2020-12-13T14:43:00Z">
        <w:r w:rsidR="00A02805" w:rsidRPr="00E23A70">
          <w:rPr>
            <w:rFonts w:ascii="Times New Roman" w:hAnsi="Times New Roman" w:cs="Times New Roman"/>
            <w:sz w:val="28"/>
            <w:szCs w:val="28"/>
            <w:rPrChange w:id="730" w:author="Odysseys Diamantopoulos-Pantaleon" w:date="2020-12-14T17:34:00Z">
              <w:rPr/>
            </w:rPrChange>
          </w:rPr>
          <w:t>cannot</w:t>
        </w:r>
      </w:ins>
      <w:ins w:id="731" w:author="Odysseys Diamantopoulos-Pantaleon" w:date="2020-12-13T14:41:00Z">
        <w:r w:rsidR="00A02805" w:rsidRPr="00E23A70">
          <w:rPr>
            <w:rFonts w:ascii="Times New Roman" w:hAnsi="Times New Roman" w:cs="Times New Roman"/>
            <w:sz w:val="28"/>
            <w:szCs w:val="28"/>
            <w:rPrChange w:id="732" w:author="Odysseys Diamantopoulos-Pantaleon" w:date="2020-12-14T17:34:00Z">
              <w:rPr/>
            </w:rPrChange>
          </w:rPr>
          <w:t xml:space="preserve"> dismiss so easily the hypothesis that we are all Brains in a Vat. For the truth of a theory</w:t>
        </w:r>
      </w:ins>
      <w:ins w:id="733" w:author="Odysseys Diamantopoulos-Pantaleon" w:date="2020-12-13T14:42:00Z">
        <w:r w:rsidR="00A02805" w:rsidRPr="00E23A70">
          <w:rPr>
            <w:rFonts w:ascii="Times New Roman" w:hAnsi="Times New Roman" w:cs="Times New Roman"/>
            <w:sz w:val="28"/>
            <w:szCs w:val="28"/>
            <w:rPrChange w:id="734" w:author="Odysseys Diamantopoulos-Pantaleon" w:date="2020-12-14T17:34:00Z">
              <w:rPr/>
            </w:rPrChange>
          </w:rPr>
          <w:t xml:space="preserve"> does not consist in its fitting the world as the world presents itself to some observer</w:t>
        </w:r>
      </w:ins>
      <w:ins w:id="735" w:author="Odysseys Diamantopoulos-Pantaleon" w:date="2020-12-13T14:43:00Z">
        <w:r w:rsidR="00A02805" w:rsidRPr="00E23A70">
          <w:rPr>
            <w:rFonts w:ascii="Times New Roman" w:hAnsi="Times New Roman" w:cs="Times New Roman"/>
            <w:sz w:val="28"/>
            <w:szCs w:val="28"/>
            <w:rPrChange w:id="736" w:author="Odysseys Diamantopoulos-Pantaleon" w:date="2020-12-14T17:34:00Z">
              <w:rPr/>
            </w:rPrChange>
          </w:rPr>
          <w:t xml:space="preserve">, </w:t>
        </w:r>
      </w:ins>
      <w:ins w:id="737" w:author="Odysseys Diamantopoulos-Pantaleon" w:date="2020-12-13T14:42:00Z">
        <w:r w:rsidR="00A02805" w:rsidRPr="00E23A70">
          <w:rPr>
            <w:rFonts w:ascii="Times New Roman" w:hAnsi="Times New Roman" w:cs="Times New Roman"/>
            <w:sz w:val="28"/>
            <w:szCs w:val="28"/>
            <w:rPrChange w:id="738" w:author="Odysseys Diamantopoulos-Pantaleon" w:date="2020-12-14T17:34:00Z">
              <w:rPr/>
            </w:rPrChange>
          </w:rPr>
          <w:t>but in its corresponding to the world as it is in itself.</w:t>
        </w:r>
      </w:ins>
      <w:ins w:id="739" w:author="Odysseys Diamantopoulos-Pantaleon" w:date="2020-12-13T14:43:00Z">
        <w:r w:rsidR="00A02805" w:rsidRPr="00E23A70">
          <w:rPr>
            <w:rFonts w:ascii="Times New Roman" w:hAnsi="Times New Roman" w:cs="Times New Roman"/>
            <w:sz w:val="28"/>
            <w:szCs w:val="28"/>
            <w:rPrChange w:id="740" w:author="Odysseys Diamantopoulos-Pantaleon" w:date="2020-12-14T17:34:00Z">
              <w:rPr/>
            </w:rPrChange>
          </w:rPr>
          <w:t xml:space="preserve"> T</w:t>
        </w:r>
      </w:ins>
      <w:ins w:id="741" w:author="Odysseys Diamantopoulos-Pantaleon" w:date="2020-12-13T14:44:00Z">
        <w:r w:rsidR="00A02805" w:rsidRPr="00E23A70">
          <w:rPr>
            <w:rFonts w:ascii="Times New Roman" w:hAnsi="Times New Roman" w:cs="Times New Roman"/>
            <w:sz w:val="28"/>
            <w:szCs w:val="28"/>
            <w:rPrChange w:id="742" w:author="Odysseys Diamantopoulos-Pantaleon" w:date="2020-12-14T17:34:00Z">
              <w:rPr/>
            </w:rPrChange>
          </w:rPr>
          <w:t xml:space="preserve">o illustrate this better, we can use as an example the peak of Mount Olympus. For an </w:t>
        </w:r>
      </w:ins>
      <w:ins w:id="743" w:author="Odysseys Diamantopoulos-Pantaleon" w:date="2020-12-13T18:26:00Z">
        <w:r w:rsidR="00CA0F8A" w:rsidRPr="00E23A70">
          <w:rPr>
            <w:rFonts w:ascii="Times New Roman" w:hAnsi="Times New Roman" w:cs="Times New Roman"/>
            <w:sz w:val="28"/>
            <w:szCs w:val="28"/>
            <w:rPrChange w:id="744" w:author="Odysseys Diamantopoulos-Pantaleon" w:date="2020-12-14T17:34:00Z">
              <w:rPr/>
            </w:rPrChange>
          </w:rPr>
          <w:t>Externalist,</w:t>
        </w:r>
      </w:ins>
      <w:ins w:id="745" w:author="Odysseys Diamantopoulos-Pantaleon" w:date="2020-12-13T14:44:00Z">
        <w:r w:rsidR="00A02805" w:rsidRPr="00E23A70">
          <w:rPr>
            <w:rFonts w:ascii="Times New Roman" w:hAnsi="Times New Roman" w:cs="Times New Roman"/>
            <w:sz w:val="28"/>
            <w:szCs w:val="28"/>
            <w:rPrChange w:id="746" w:author="Odysseys Diamantopoulos-Pantaleon" w:date="2020-12-14T17:34:00Z">
              <w:rPr/>
            </w:rPrChange>
          </w:rPr>
          <w:t xml:space="preserve"> the peak is there, it exists in the world regardless of who is there</w:t>
        </w:r>
      </w:ins>
      <w:ins w:id="747" w:author="Odysseys Diamantopoulos-Pantaleon" w:date="2020-12-13T20:36:00Z">
        <w:r w:rsidR="00CB3B68" w:rsidRPr="00E23A70">
          <w:rPr>
            <w:rFonts w:ascii="Times New Roman" w:hAnsi="Times New Roman" w:cs="Times New Roman"/>
            <w:sz w:val="28"/>
            <w:szCs w:val="28"/>
            <w:rPrChange w:id="748" w:author="Odysseys Diamantopoulos-Pantaleon" w:date="2020-12-14T17:34:00Z">
              <w:rPr/>
            </w:rPrChange>
          </w:rPr>
          <w:t xml:space="preserve"> observing it</w:t>
        </w:r>
      </w:ins>
      <w:ins w:id="749" w:author="Odysseys Diamantopoulos-Pantaleon" w:date="2020-12-13T14:44:00Z">
        <w:r w:rsidR="00A02805" w:rsidRPr="00E23A70">
          <w:rPr>
            <w:rFonts w:ascii="Times New Roman" w:hAnsi="Times New Roman" w:cs="Times New Roman"/>
            <w:sz w:val="28"/>
            <w:szCs w:val="28"/>
            <w:rPrChange w:id="750" w:author="Odysseys Diamantopoulos-Pantaleon" w:date="2020-12-14T17:34:00Z">
              <w:rPr/>
            </w:rPrChange>
          </w:rPr>
          <w:t>. The Internalist would disa</w:t>
        </w:r>
      </w:ins>
      <w:ins w:id="751" w:author="Odysseys Diamantopoulos-Pantaleon" w:date="2020-12-13T14:45:00Z">
        <w:r w:rsidR="00A02805" w:rsidRPr="00E23A70">
          <w:rPr>
            <w:rFonts w:ascii="Times New Roman" w:hAnsi="Times New Roman" w:cs="Times New Roman"/>
            <w:sz w:val="28"/>
            <w:szCs w:val="28"/>
            <w:rPrChange w:id="752" w:author="Odysseys Diamantopoulos-Pantaleon" w:date="2020-12-14T17:34:00Z">
              <w:rPr/>
            </w:rPrChange>
          </w:rPr>
          <w:t>gree and argue that the peak is there only because there are observers</w:t>
        </w:r>
        <w:r w:rsidR="00E11F06" w:rsidRPr="00E23A70">
          <w:rPr>
            <w:rFonts w:ascii="Times New Roman" w:hAnsi="Times New Roman" w:cs="Times New Roman"/>
            <w:sz w:val="28"/>
            <w:szCs w:val="28"/>
            <w:rPrChange w:id="753" w:author="Odysseys Diamantopoulos-Pantaleon" w:date="2020-12-14T17:34:00Z">
              <w:rPr/>
            </w:rPrChange>
          </w:rPr>
          <w:t>. Without the observers, without the reference there is no peak.</w:t>
        </w:r>
      </w:ins>
      <w:ins w:id="754" w:author="Odysseys Diamantopoulos-Pantaleon" w:date="2020-12-14T17:27:00Z">
        <w:r w:rsidR="00375F89" w:rsidRPr="00E23A70">
          <w:rPr>
            <w:rStyle w:val="FootnoteReference"/>
            <w:rFonts w:ascii="Times New Roman" w:hAnsi="Times New Roman" w:cs="Times New Roman"/>
            <w:sz w:val="28"/>
            <w:szCs w:val="28"/>
            <w:rPrChange w:id="755" w:author="Odysseys Diamantopoulos-Pantaleon" w:date="2020-12-14T17:34:00Z">
              <w:rPr>
                <w:rStyle w:val="FootnoteReference"/>
              </w:rPr>
            </w:rPrChange>
          </w:rPr>
          <w:footnoteReference w:id="10"/>
        </w:r>
      </w:ins>
    </w:p>
    <w:p w14:paraId="666A30C0" w14:textId="3147D06C" w:rsidR="004C1E2C" w:rsidRPr="00E23A70" w:rsidRDefault="00A65388">
      <w:pPr>
        <w:rPr>
          <w:ins w:id="757" w:author="Odysseys Diamantopoulos-Pantaleon" w:date="2020-12-13T21:22:00Z"/>
          <w:rFonts w:ascii="Times New Roman" w:hAnsi="Times New Roman" w:cs="Times New Roman"/>
          <w:sz w:val="28"/>
          <w:szCs w:val="28"/>
          <w:rPrChange w:id="758" w:author="Odysseys Diamantopoulos-Pantaleon" w:date="2020-12-14T17:34:00Z">
            <w:rPr>
              <w:ins w:id="759" w:author="Odysseys Diamantopoulos-Pantaleon" w:date="2020-12-13T21:22:00Z"/>
            </w:rPr>
          </w:rPrChange>
        </w:rPr>
      </w:pPr>
      <w:ins w:id="760" w:author="Odysseys Diamantopoulos-Pantaleon" w:date="2020-12-13T20:38:00Z">
        <w:r w:rsidRPr="00E23A70">
          <w:rPr>
            <w:rFonts w:ascii="Times New Roman" w:hAnsi="Times New Roman" w:cs="Times New Roman"/>
            <w:sz w:val="28"/>
            <w:szCs w:val="28"/>
            <w:rPrChange w:id="761" w:author="Odysseys Diamantopoulos-Pantaleon" w:date="2020-12-14T17:34:00Z">
              <w:rPr/>
            </w:rPrChange>
          </w:rPr>
          <w:t>At an elder age</w:t>
        </w:r>
      </w:ins>
      <w:ins w:id="762" w:author="Odysseys Diamantopoulos-Pantaleon" w:date="2020-12-13T20:40:00Z">
        <w:r w:rsidRPr="00E23A70">
          <w:rPr>
            <w:rFonts w:ascii="Times New Roman" w:hAnsi="Times New Roman" w:cs="Times New Roman"/>
            <w:sz w:val="28"/>
            <w:szCs w:val="28"/>
            <w:rPrChange w:id="763" w:author="Odysseys Diamantopoulos-Pantaleon" w:date="2020-12-14T17:34:00Z">
              <w:rPr/>
            </w:rPrChange>
          </w:rPr>
          <w:t xml:space="preserve"> </w:t>
        </w:r>
      </w:ins>
      <w:ins w:id="764" w:author="Odysseys Diamantopoulos-Pantaleon" w:date="2020-12-13T21:06:00Z">
        <w:r w:rsidR="0005582A" w:rsidRPr="00E23A70">
          <w:rPr>
            <w:rFonts w:ascii="Times New Roman" w:hAnsi="Times New Roman" w:cs="Times New Roman"/>
            <w:sz w:val="28"/>
            <w:szCs w:val="28"/>
            <w:rPrChange w:id="765" w:author="Odysseys Diamantopoulos-Pantaleon" w:date="2020-12-14T17:34:00Z">
              <w:rPr/>
            </w:rPrChange>
          </w:rPr>
          <w:t>Putnam mentions in an interview that</w:t>
        </w:r>
      </w:ins>
      <w:ins w:id="766" w:author="Odysseys Diamantopoulos-Pantaleon" w:date="2020-12-13T20:39:00Z">
        <w:r w:rsidRPr="00E23A70">
          <w:rPr>
            <w:rFonts w:ascii="Times New Roman" w:hAnsi="Times New Roman" w:cs="Times New Roman"/>
            <w:sz w:val="28"/>
            <w:szCs w:val="28"/>
            <w:rPrChange w:id="767" w:author="Odysseys Diamantopoulos-Pantaleon" w:date="2020-12-14T17:34:00Z">
              <w:rPr/>
            </w:rPrChange>
          </w:rPr>
          <w:t xml:space="preserve"> </w:t>
        </w:r>
      </w:ins>
      <w:ins w:id="768" w:author="Odysseys Diamantopoulos-Pantaleon" w:date="2020-12-13T20:55:00Z">
        <w:r w:rsidR="00162DE0" w:rsidRPr="00E23A70">
          <w:rPr>
            <w:rFonts w:ascii="Times New Roman" w:hAnsi="Times New Roman" w:cs="Times New Roman"/>
            <w:sz w:val="28"/>
            <w:szCs w:val="28"/>
            <w:rPrChange w:id="769" w:author="Odysseys Diamantopoulos-Pantaleon" w:date="2020-12-14T17:34:00Z">
              <w:rPr/>
            </w:rPrChange>
          </w:rPr>
          <w:t xml:space="preserve">in order to explain his opinion about the Brain in a Vat thought experiment </w:t>
        </w:r>
      </w:ins>
      <w:ins w:id="770" w:author="Odysseys Diamantopoulos-Pantaleon" w:date="2020-12-13T21:06:00Z">
        <w:r w:rsidR="0005582A" w:rsidRPr="00E23A70">
          <w:rPr>
            <w:rFonts w:ascii="Times New Roman" w:hAnsi="Times New Roman" w:cs="Times New Roman"/>
            <w:sz w:val="28"/>
            <w:szCs w:val="28"/>
            <w:rPrChange w:id="771" w:author="Odysseys Diamantopoulos-Pantaleon" w:date="2020-12-14T17:34:00Z">
              <w:rPr/>
            </w:rPrChange>
          </w:rPr>
          <w:t xml:space="preserve">he first needs to </w:t>
        </w:r>
      </w:ins>
      <w:ins w:id="772" w:author="Odysseys Diamantopoulos-Pantaleon" w:date="2020-12-13T21:07:00Z">
        <w:r w:rsidR="001B6C5F" w:rsidRPr="00E23A70">
          <w:rPr>
            <w:rFonts w:ascii="Times New Roman" w:hAnsi="Times New Roman" w:cs="Times New Roman"/>
            <w:sz w:val="28"/>
            <w:szCs w:val="28"/>
            <w:rPrChange w:id="773" w:author="Odysseys Diamantopoulos-Pantaleon" w:date="2020-12-14T17:34:00Z">
              <w:rPr/>
            </w:rPrChange>
          </w:rPr>
          <w:t>analyze two basic principles that he thinks govern our world</w:t>
        </w:r>
      </w:ins>
      <w:ins w:id="774" w:author="Odysseys Diamantopoulos-Pantaleon" w:date="2020-12-13T20:41:00Z">
        <w:r w:rsidRPr="00E23A70">
          <w:rPr>
            <w:rFonts w:ascii="Times New Roman" w:hAnsi="Times New Roman" w:cs="Times New Roman"/>
            <w:sz w:val="28"/>
            <w:szCs w:val="28"/>
            <w:rPrChange w:id="775" w:author="Odysseys Diamantopoulos-Pantaleon" w:date="2020-12-14T17:34:00Z">
              <w:rPr/>
            </w:rPrChange>
          </w:rPr>
          <w:t xml:space="preserve">. </w:t>
        </w:r>
      </w:ins>
      <w:ins w:id="776" w:author="Odysseys Diamantopoulos-Pantaleon" w:date="2020-12-13T21:07:00Z">
        <w:r w:rsidR="003B62E1" w:rsidRPr="00E23A70">
          <w:rPr>
            <w:rFonts w:ascii="Times New Roman" w:hAnsi="Times New Roman" w:cs="Times New Roman"/>
            <w:sz w:val="28"/>
            <w:szCs w:val="28"/>
            <w:rPrChange w:id="777" w:author="Odysseys Diamantopoulos-Pantaleon" w:date="2020-12-14T17:34:00Z">
              <w:rPr/>
            </w:rPrChange>
          </w:rPr>
          <w:t>The first principle</w:t>
        </w:r>
      </w:ins>
      <w:ins w:id="778" w:author="Odysseys Diamantopoulos-Pantaleon" w:date="2020-12-13T20:41:00Z">
        <w:r w:rsidRPr="00E23A70">
          <w:rPr>
            <w:rFonts w:ascii="Times New Roman" w:hAnsi="Times New Roman" w:cs="Times New Roman"/>
            <w:sz w:val="28"/>
            <w:szCs w:val="28"/>
            <w:rPrChange w:id="779" w:author="Odysseys Diamantopoulos-Pantaleon" w:date="2020-12-14T17:34:00Z">
              <w:rPr/>
            </w:rPrChange>
          </w:rPr>
          <w:t xml:space="preserve"> is that</w:t>
        </w:r>
      </w:ins>
      <w:ins w:id="780" w:author="Odysseys Diamantopoulos-Pantaleon" w:date="2020-12-13T20:42:00Z">
        <w:r w:rsidRPr="00E23A70">
          <w:rPr>
            <w:rFonts w:ascii="Times New Roman" w:hAnsi="Times New Roman" w:cs="Times New Roman"/>
            <w:sz w:val="28"/>
            <w:szCs w:val="28"/>
            <w:rPrChange w:id="781" w:author="Odysseys Diamantopoulos-Pantaleon" w:date="2020-12-14T17:34:00Z">
              <w:rPr/>
            </w:rPrChange>
          </w:rPr>
          <w:t xml:space="preserve"> </w:t>
        </w:r>
      </w:ins>
      <w:ins w:id="782" w:author="Odysseys Diamantopoulos-Pantaleon" w:date="2020-12-13T20:44:00Z">
        <w:r w:rsidRPr="00E23A70">
          <w:rPr>
            <w:rFonts w:ascii="Times New Roman" w:hAnsi="Times New Roman" w:cs="Times New Roman"/>
            <w:sz w:val="28"/>
            <w:szCs w:val="28"/>
            <w:rPrChange w:id="783" w:author="Odysseys Diamantopoulos-Pantaleon" w:date="2020-12-14T17:34:00Z">
              <w:rPr/>
            </w:rPrChange>
          </w:rPr>
          <w:t xml:space="preserve">when we refer to something, we can refer to it because we are able to use language to extend the range of things </w:t>
        </w:r>
      </w:ins>
      <w:ins w:id="784" w:author="Odysseys Diamantopoulos-Pantaleon" w:date="2020-12-13T20:55:00Z">
        <w:r w:rsidR="00162DE0" w:rsidRPr="00E23A70">
          <w:rPr>
            <w:rFonts w:ascii="Times New Roman" w:hAnsi="Times New Roman" w:cs="Times New Roman"/>
            <w:sz w:val="28"/>
            <w:szCs w:val="28"/>
            <w:rPrChange w:id="785" w:author="Odysseys Diamantopoulos-Pantaleon" w:date="2020-12-14T17:34:00Z">
              <w:rPr/>
            </w:rPrChange>
          </w:rPr>
          <w:t>we</w:t>
        </w:r>
      </w:ins>
      <w:ins w:id="786" w:author="Odysseys Diamantopoulos-Pantaleon" w:date="2020-12-13T20:44:00Z">
        <w:r w:rsidRPr="00E23A70">
          <w:rPr>
            <w:rFonts w:ascii="Times New Roman" w:hAnsi="Times New Roman" w:cs="Times New Roman"/>
            <w:sz w:val="28"/>
            <w:szCs w:val="28"/>
            <w:rPrChange w:id="787" w:author="Odysseys Diamantopoulos-Pantaleon" w:date="2020-12-14T17:34:00Z">
              <w:rPr/>
            </w:rPrChange>
          </w:rPr>
          <w:t xml:space="preserve"> can refer to</w:t>
        </w:r>
      </w:ins>
      <w:ins w:id="788" w:author="Odysseys Diamantopoulos-Pantaleon" w:date="2020-12-13T20:45:00Z">
        <w:r w:rsidRPr="00E23A70">
          <w:rPr>
            <w:rFonts w:ascii="Times New Roman" w:hAnsi="Times New Roman" w:cs="Times New Roman"/>
            <w:sz w:val="28"/>
            <w:szCs w:val="28"/>
            <w:rPrChange w:id="789" w:author="Odysseys Diamantopoulos-Pantaleon" w:date="2020-12-14T17:34:00Z">
              <w:rPr/>
            </w:rPrChange>
          </w:rPr>
          <w:t xml:space="preserve">. We </w:t>
        </w:r>
      </w:ins>
      <w:ins w:id="790" w:author="Odysseys Diamantopoulos-Pantaleon" w:date="2020-12-13T20:46:00Z">
        <w:r w:rsidRPr="00E23A70">
          <w:rPr>
            <w:rFonts w:ascii="Times New Roman" w:hAnsi="Times New Roman" w:cs="Times New Roman"/>
            <w:sz w:val="28"/>
            <w:szCs w:val="28"/>
            <w:rPrChange w:id="791" w:author="Odysseys Diamantopoulos-Pantaleon" w:date="2020-12-14T17:34:00Z">
              <w:rPr/>
            </w:rPrChange>
          </w:rPr>
          <w:t>do not</w:t>
        </w:r>
      </w:ins>
      <w:ins w:id="792" w:author="Odysseys Diamantopoulos-Pantaleon" w:date="2020-12-13T20:45:00Z">
        <w:r w:rsidRPr="00E23A70">
          <w:rPr>
            <w:rFonts w:ascii="Times New Roman" w:hAnsi="Times New Roman" w:cs="Times New Roman"/>
            <w:sz w:val="28"/>
            <w:szCs w:val="28"/>
            <w:rPrChange w:id="793" w:author="Odysseys Diamantopoulos-Pantaleon" w:date="2020-12-14T17:34:00Z">
              <w:rPr/>
            </w:rPrChange>
          </w:rPr>
          <w:t xml:space="preserve"> even need to have a causal contact with it</w:t>
        </w:r>
      </w:ins>
      <w:ins w:id="794" w:author="Odysseys Diamantopoulos-Pantaleon" w:date="2020-12-13T20:46:00Z">
        <w:r w:rsidR="00880F43" w:rsidRPr="00E23A70">
          <w:rPr>
            <w:rFonts w:ascii="Times New Roman" w:hAnsi="Times New Roman" w:cs="Times New Roman"/>
            <w:sz w:val="28"/>
            <w:szCs w:val="28"/>
            <w:rPrChange w:id="795" w:author="Odysseys Diamantopoulos-Pantaleon" w:date="2020-12-14T17:34:00Z">
              <w:rPr/>
            </w:rPrChange>
          </w:rPr>
          <w:t>,</w:t>
        </w:r>
      </w:ins>
      <w:ins w:id="796" w:author="Odysseys Diamantopoulos-Pantaleon" w:date="2020-12-13T20:47:00Z">
        <w:r w:rsidR="00880F43" w:rsidRPr="00E23A70">
          <w:rPr>
            <w:rFonts w:ascii="Times New Roman" w:hAnsi="Times New Roman" w:cs="Times New Roman"/>
            <w:sz w:val="28"/>
            <w:szCs w:val="28"/>
            <w:rPrChange w:id="797" w:author="Odysseys Diamantopoulos-Pantaleon" w:date="2020-12-14T17:34:00Z">
              <w:rPr/>
            </w:rPrChange>
          </w:rPr>
          <w:t xml:space="preserve"> because we can describe it using primitive notions like the speed</w:t>
        </w:r>
        <w:r w:rsidR="00EB6194" w:rsidRPr="00E23A70">
          <w:rPr>
            <w:rFonts w:ascii="Times New Roman" w:hAnsi="Times New Roman" w:cs="Times New Roman"/>
            <w:sz w:val="28"/>
            <w:szCs w:val="28"/>
            <w:rPrChange w:id="798" w:author="Odysseys Diamantopoulos-Pantaleon" w:date="2020-12-14T17:34:00Z">
              <w:rPr/>
            </w:rPrChange>
          </w:rPr>
          <w:t xml:space="preserve"> </w:t>
        </w:r>
        <w:r w:rsidR="00880F43" w:rsidRPr="00E23A70">
          <w:rPr>
            <w:rFonts w:ascii="Times New Roman" w:hAnsi="Times New Roman" w:cs="Times New Roman"/>
            <w:sz w:val="28"/>
            <w:szCs w:val="28"/>
            <w:rPrChange w:id="799" w:author="Odysseys Diamantopoulos-Pantaleon" w:date="2020-12-14T17:34:00Z">
              <w:rPr/>
            </w:rPrChange>
          </w:rPr>
          <w:t>of light</w:t>
        </w:r>
        <w:r w:rsidR="00EB6194" w:rsidRPr="00E23A70">
          <w:rPr>
            <w:rFonts w:ascii="Times New Roman" w:hAnsi="Times New Roman" w:cs="Times New Roman"/>
            <w:sz w:val="28"/>
            <w:szCs w:val="28"/>
            <w:rPrChange w:id="800" w:author="Odysseys Diamantopoulos-Pantaleon" w:date="2020-12-14T17:34:00Z">
              <w:rPr/>
            </w:rPrChange>
          </w:rPr>
          <w:t xml:space="preserve"> or </w:t>
        </w:r>
        <w:r w:rsidR="00EB6194" w:rsidRPr="00E23A70">
          <w:rPr>
            <w:rFonts w:ascii="Times New Roman" w:hAnsi="Times New Roman" w:cs="Times New Roman"/>
            <w:sz w:val="28"/>
            <w:szCs w:val="28"/>
            <w:rPrChange w:id="801" w:author="Odysseys Diamantopoulos-Pantaleon" w:date="2020-12-14T17:34:00Z">
              <w:rPr/>
            </w:rPrChange>
          </w:rPr>
          <w:lastRenderedPageBreak/>
          <w:t>place or distance</w:t>
        </w:r>
      </w:ins>
      <w:ins w:id="802" w:author="Odysseys Diamantopoulos-Pantaleon" w:date="2020-12-13T20:45:00Z">
        <w:r w:rsidRPr="00E23A70">
          <w:rPr>
            <w:rFonts w:ascii="Times New Roman" w:hAnsi="Times New Roman" w:cs="Times New Roman"/>
            <w:sz w:val="28"/>
            <w:szCs w:val="28"/>
            <w:rPrChange w:id="803" w:author="Odysseys Diamantopoulos-Pantaleon" w:date="2020-12-14T17:34:00Z">
              <w:rPr/>
            </w:rPrChange>
          </w:rPr>
          <w:t xml:space="preserve">. In the case of </w:t>
        </w:r>
      </w:ins>
      <w:ins w:id="804" w:author="Odysseys Diamantopoulos-Pantaleon" w:date="2020-12-13T20:46:00Z">
        <w:r w:rsidRPr="00E23A70">
          <w:rPr>
            <w:rFonts w:ascii="Times New Roman" w:hAnsi="Times New Roman" w:cs="Times New Roman"/>
            <w:sz w:val="28"/>
            <w:szCs w:val="28"/>
            <w:rPrChange w:id="805" w:author="Odysseys Diamantopoulos-Pantaleon" w:date="2020-12-14T17:34:00Z">
              <w:rPr/>
            </w:rPrChange>
          </w:rPr>
          <w:t>extraterrestrials,</w:t>
        </w:r>
      </w:ins>
      <w:ins w:id="806" w:author="Odysseys Diamantopoulos-Pantaleon" w:date="2020-12-13T20:45:00Z">
        <w:r w:rsidRPr="00E23A70">
          <w:rPr>
            <w:rFonts w:ascii="Times New Roman" w:hAnsi="Times New Roman" w:cs="Times New Roman"/>
            <w:sz w:val="28"/>
            <w:szCs w:val="28"/>
            <w:rPrChange w:id="807" w:author="Odysseys Diamantopoulos-Pantaleon" w:date="2020-12-14T17:34:00Z">
              <w:rPr/>
            </w:rPrChange>
          </w:rPr>
          <w:t xml:space="preserve"> </w:t>
        </w:r>
      </w:ins>
      <w:ins w:id="808" w:author="Odysseys Diamantopoulos-Pantaleon" w:date="2020-12-13T20:46:00Z">
        <w:r w:rsidRPr="00E23A70">
          <w:rPr>
            <w:rFonts w:ascii="Times New Roman" w:hAnsi="Times New Roman" w:cs="Times New Roman"/>
            <w:sz w:val="28"/>
            <w:szCs w:val="28"/>
            <w:rPrChange w:id="809" w:author="Odysseys Diamantopoulos-Pantaleon" w:date="2020-12-14T17:34:00Z">
              <w:rPr/>
            </w:rPrChange>
          </w:rPr>
          <w:t>we can refer to them because we know what terrestrials are.</w:t>
        </w:r>
      </w:ins>
      <w:ins w:id="810" w:author="Odysseys Diamantopoulos-Pantaleon" w:date="2020-12-13T20:49:00Z">
        <w:r w:rsidR="00162DE0" w:rsidRPr="00E23A70">
          <w:rPr>
            <w:rFonts w:ascii="Times New Roman" w:hAnsi="Times New Roman" w:cs="Times New Roman"/>
            <w:sz w:val="28"/>
            <w:szCs w:val="28"/>
            <w:rPrChange w:id="811" w:author="Odysseys Diamantopoulos-Pantaleon" w:date="2020-12-14T17:34:00Z">
              <w:rPr/>
            </w:rPrChange>
          </w:rPr>
          <w:t xml:space="preserve"> However, we </w:t>
        </w:r>
      </w:ins>
      <w:ins w:id="812" w:author="Odysseys Diamantopoulos-Pantaleon" w:date="2020-12-13T21:08:00Z">
        <w:r w:rsidR="00E16E1A" w:rsidRPr="00E23A70">
          <w:rPr>
            <w:rFonts w:ascii="Times New Roman" w:hAnsi="Times New Roman" w:cs="Times New Roman"/>
            <w:sz w:val="28"/>
            <w:szCs w:val="28"/>
            <w:rPrChange w:id="813" w:author="Odysseys Diamantopoulos-Pantaleon" w:date="2020-12-14T17:34:00Z">
              <w:rPr/>
            </w:rPrChange>
          </w:rPr>
          <w:t>cannot</w:t>
        </w:r>
      </w:ins>
      <w:ins w:id="814" w:author="Odysseys Diamantopoulos-Pantaleon" w:date="2020-12-13T20:49:00Z">
        <w:r w:rsidR="00162DE0" w:rsidRPr="00E23A70">
          <w:rPr>
            <w:rFonts w:ascii="Times New Roman" w:hAnsi="Times New Roman" w:cs="Times New Roman"/>
            <w:sz w:val="28"/>
            <w:szCs w:val="28"/>
            <w:rPrChange w:id="815" w:author="Odysseys Diamantopoulos-Pantaleon" w:date="2020-12-14T17:34:00Z">
              <w:rPr/>
            </w:rPrChange>
          </w:rPr>
          <w:t xml:space="preserve"> know everything by description. There must be s</w:t>
        </w:r>
      </w:ins>
      <w:ins w:id="816" w:author="Odysseys Diamantopoulos-Pantaleon" w:date="2020-12-13T20:50:00Z">
        <w:r w:rsidR="00162DE0" w:rsidRPr="00E23A70">
          <w:rPr>
            <w:rFonts w:ascii="Times New Roman" w:hAnsi="Times New Roman" w:cs="Times New Roman"/>
            <w:sz w:val="28"/>
            <w:szCs w:val="28"/>
            <w:rPrChange w:id="817" w:author="Odysseys Diamantopoulos-Pantaleon" w:date="2020-12-14T17:34:00Z">
              <w:rPr/>
            </w:rPrChange>
          </w:rPr>
          <w:t xml:space="preserve">ome basis of concepts that a human must understand without learning them by description. It is not necessary to be a certain basis that is the same for all people. The </w:t>
        </w:r>
      </w:ins>
      <w:ins w:id="818" w:author="Odysseys Diamantopoulos-Pantaleon" w:date="2020-12-13T20:51:00Z">
        <w:r w:rsidR="00162DE0" w:rsidRPr="00E23A70">
          <w:rPr>
            <w:rFonts w:ascii="Times New Roman" w:hAnsi="Times New Roman" w:cs="Times New Roman"/>
            <w:sz w:val="28"/>
            <w:szCs w:val="28"/>
            <w:rPrChange w:id="819" w:author="Odysseys Diamantopoulos-Pantaleon" w:date="2020-12-14T17:34:00Z">
              <w:rPr/>
            </w:rPrChange>
          </w:rPr>
          <w:t xml:space="preserve">basic concepts can differ among individuals. </w:t>
        </w:r>
      </w:ins>
      <w:ins w:id="820" w:author="Odysseys Diamantopoulos-Pantaleon" w:date="2020-12-13T20:52:00Z">
        <w:r w:rsidR="00162DE0" w:rsidRPr="00E23A70">
          <w:rPr>
            <w:rFonts w:ascii="Times New Roman" w:hAnsi="Times New Roman" w:cs="Times New Roman"/>
            <w:sz w:val="28"/>
            <w:szCs w:val="28"/>
            <w:rPrChange w:id="821" w:author="Odysseys Diamantopoulos-Pantaleon" w:date="2020-12-14T17:34:00Z">
              <w:rPr/>
            </w:rPrChange>
          </w:rPr>
          <w:t>When a small child begins to learn a language, it does not learn anything by description</w:t>
        </w:r>
      </w:ins>
      <w:ins w:id="822" w:author="Odysseys Diamantopoulos-Pantaleon" w:date="2020-12-13T20:56:00Z">
        <w:r w:rsidR="0035292B" w:rsidRPr="00E23A70">
          <w:rPr>
            <w:rFonts w:ascii="Times New Roman" w:hAnsi="Times New Roman" w:cs="Times New Roman"/>
            <w:sz w:val="28"/>
            <w:szCs w:val="28"/>
            <w:rPrChange w:id="823" w:author="Odysseys Diamantopoulos-Pantaleon" w:date="2020-12-14T17:34:00Z">
              <w:rPr/>
            </w:rPrChange>
          </w:rPr>
          <w:t>,</w:t>
        </w:r>
      </w:ins>
      <w:ins w:id="824" w:author="Odysseys Diamantopoulos-Pantaleon" w:date="2020-12-13T20:53:00Z">
        <w:r w:rsidR="00162DE0" w:rsidRPr="00E23A70">
          <w:rPr>
            <w:rFonts w:ascii="Times New Roman" w:hAnsi="Times New Roman" w:cs="Times New Roman"/>
            <w:sz w:val="28"/>
            <w:szCs w:val="28"/>
            <w:rPrChange w:id="825" w:author="Odysseys Diamantopoulos-Pantaleon" w:date="2020-12-14T17:34:00Z">
              <w:rPr/>
            </w:rPrChange>
          </w:rPr>
          <w:t xml:space="preserve"> </w:t>
        </w:r>
      </w:ins>
      <w:ins w:id="826" w:author="Odysseys Diamantopoulos-Pantaleon" w:date="2020-12-13T20:56:00Z">
        <w:r w:rsidR="0035292B" w:rsidRPr="00E23A70">
          <w:rPr>
            <w:rFonts w:ascii="Times New Roman" w:hAnsi="Times New Roman" w:cs="Times New Roman"/>
            <w:sz w:val="28"/>
            <w:szCs w:val="28"/>
            <w:rPrChange w:id="827" w:author="Odysseys Diamantopoulos-Pantaleon" w:date="2020-12-14T17:34:00Z">
              <w:rPr/>
            </w:rPrChange>
          </w:rPr>
          <w:t>so</w:t>
        </w:r>
      </w:ins>
      <w:ins w:id="828" w:author="Odysseys Diamantopoulos-Pantaleon" w:date="2020-12-13T20:53:00Z">
        <w:r w:rsidR="00162DE0" w:rsidRPr="00E23A70">
          <w:rPr>
            <w:rFonts w:ascii="Times New Roman" w:hAnsi="Times New Roman" w:cs="Times New Roman"/>
            <w:sz w:val="28"/>
            <w:szCs w:val="28"/>
            <w:rPrChange w:id="829" w:author="Odysseys Diamantopoulos-Pantaleon" w:date="2020-12-14T17:34:00Z">
              <w:rPr/>
            </w:rPrChange>
          </w:rPr>
          <w:t xml:space="preserve"> there must be some form of information carrying causal interaction with things that exemplify those concepts</w:t>
        </w:r>
      </w:ins>
      <w:ins w:id="830" w:author="Odysseys Diamantopoulos-Pantaleon" w:date="2020-12-13T20:54:00Z">
        <w:r w:rsidR="00162DE0" w:rsidRPr="00E23A70">
          <w:rPr>
            <w:rFonts w:ascii="Times New Roman" w:hAnsi="Times New Roman" w:cs="Times New Roman"/>
            <w:sz w:val="28"/>
            <w:szCs w:val="28"/>
            <w:rPrChange w:id="831" w:author="Odysseys Diamantopoulos-Pantaleon" w:date="2020-12-14T17:34:00Z">
              <w:rPr/>
            </w:rPrChange>
          </w:rPr>
          <w:t xml:space="preserve">, which </w:t>
        </w:r>
      </w:ins>
      <w:ins w:id="832" w:author="Odysseys Diamantopoulos-Pantaleon" w:date="2020-12-13T20:53:00Z">
        <w:r w:rsidR="00162DE0" w:rsidRPr="00E23A70">
          <w:rPr>
            <w:rFonts w:ascii="Times New Roman" w:hAnsi="Times New Roman" w:cs="Times New Roman"/>
            <w:sz w:val="28"/>
            <w:szCs w:val="28"/>
            <w:rPrChange w:id="833" w:author="Odysseys Diamantopoulos-Pantaleon" w:date="2020-12-14T17:34:00Z">
              <w:rPr/>
            </w:rPrChange>
          </w:rPr>
          <w:t>Putnam names causal const</w:t>
        </w:r>
      </w:ins>
      <w:ins w:id="834" w:author="Odysseys Diamantopoulos-Pantaleon" w:date="2020-12-13T20:54:00Z">
        <w:r w:rsidR="00162DE0" w:rsidRPr="00E23A70">
          <w:rPr>
            <w:rFonts w:ascii="Times New Roman" w:hAnsi="Times New Roman" w:cs="Times New Roman"/>
            <w:sz w:val="28"/>
            <w:szCs w:val="28"/>
            <w:rPrChange w:id="835" w:author="Odysseys Diamantopoulos-Pantaleon" w:date="2020-12-14T17:34:00Z">
              <w:rPr/>
            </w:rPrChange>
          </w:rPr>
          <w:t>raint on reference.</w:t>
        </w:r>
      </w:ins>
      <w:ins w:id="836" w:author="Odysseys Diamantopoulos-Pantaleon" w:date="2020-12-13T20:52:00Z">
        <w:r w:rsidR="00162DE0" w:rsidRPr="00E23A70">
          <w:rPr>
            <w:rFonts w:ascii="Times New Roman" w:hAnsi="Times New Roman" w:cs="Times New Roman"/>
            <w:sz w:val="28"/>
            <w:szCs w:val="28"/>
            <w:rPrChange w:id="837" w:author="Odysseys Diamantopoulos-Pantaleon" w:date="2020-12-14T17:34:00Z">
              <w:rPr/>
            </w:rPrChange>
          </w:rPr>
          <w:t xml:space="preserve"> </w:t>
        </w:r>
      </w:ins>
      <w:r w:rsidR="00B41D8F" w:rsidRPr="009C42EE">
        <w:rPr>
          <w:rFonts w:ascii="Times New Roman" w:hAnsi="Times New Roman" w:cs="Times New Roman"/>
          <w:sz w:val="28"/>
          <w:szCs w:val="28"/>
        </w:rPr>
        <w:t>Putnam’s second principle</w:t>
      </w:r>
      <w:ins w:id="838" w:author="Odysseys Diamantopoulos-Pantaleon" w:date="2020-12-13T21:08:00Z">
        <w:r w:rsidR="00E16E1A" w:rsidRPr="00E23A70">
          <w:rPr>
            <w:rFonts w:ascii="Times New Roman" w:hAnsi="Times New Roman" w:cs="Times New Roman"/>
            <w:sz w:val="28"/>
            <w:szCs w:val="28"/>
            <w:rPrChange w:id="839" w:author="Odysseys Diamantopoulos-Pantaleon" w:date="2020-12-14T17:34:00Z">
              <w:rPr/>
            </w:rPrChange>
          </w:rPr>
          <w:t xml:space="preserve"> claims </w:t>
        </w:r>
      </w:ins>
      <w:ins w:id="840" w:author="Odysseys Diamantopoulos-Pantaleon" w:date="2020-12-13T21:01:00Z">
        <w:r w:rsidR="002F2CDB" w:rsidRPr="00E23A70">
          <w:rPr>
            <w:rFonts w:ascii="Times New Roman" w:hAnsi="Times New Roman" w:cs="Times New Roman"/>
            <w:sz w:val="28"/>
            <w:szCs w:val="28"/>
            <w:rPrChange w:id="841" w:author="Odysseys Diamantopoulos-Pantaleon" w:date="2020-12-14T17:34:00Z">
              <w:rPr/>
            </w:rPrChange>
          </w:rPr>
          <w:t xml:space="preserve">that any sentence of the </w:t>
        </w:r>
      </w:ins>
      <w:ins w:id="842" w:author="Odysseys Diamantopoulos-Pantaleon" w:date="2020-12-13T21:02:00Z">
        <w:r w:rsidR="002F2CDB" w:rsidRPr="00E23A70">
          <w:rPr>
            <w:rFonts w:ascii="Times New Roman" w:hAnsi="Times New Roman" w:cs="Times New Roman"/>
            <w:sz w:val="28"/>
            <w:szCs w:val="28"/>
            <w:rPrChange w:id="843" w:author="Odysseys Diamantopoulos-Pantaleon" w:date="2020-12-14T17:34:00Z">
              <w:rPr/>
            </w:rPrChange>
          </w:rPr>
          <w:t>form</w:t>
        </w:r>
      </w:ins>
      <w:ins w:id="844" w:author="Odysseys Diamantopoulos-Pantaleon" w:date="2020-12-13T21:01:00Z">
        <w:r w:rsidR="002F2CDB" w:rsidRPr="00E23A70">
          <w:rPr>
            <w:rFonts w:ascii="Times New Roman" w:hAnsi="Times New Roman" w:cs="Times New Roman"/>
            <w:sz w:val="28"/>
            <w:szCs w:val="28"/>
            <w:rPrChange w:id="845" w:author="Odysseys Diamantopoulos-Pantaleon" w:date="2020-12-14T17:34:00Z">
              <w:rPr/>
            </w:rPrChange>
          </w:rPr>
          <w:t xml:space="preserve"> </w:t>
        </w:r>
      </w:ins>
      <w:ins w:id="846" w:author="Odysseys Diamantopoulos-Pantaleon" w:date="2020-12-13T21:02:00Z">
        <w:r w:rsidR="002F2CDB" w:rsidRPr="00E23A70">
          <w:rPr>
            <w:rFonts w:ascii="Times New Roman" w:hAnsi="Times New Roman" w:cs="Times New Roman"/>
            <w:sz w:val="28"/>
            <w:szCs w:val="28"/>
            <w:rPrChange w:id="847" w:author="Odysseys Diamantopoulos-Pantaleon" w:date="2020-12-14T17:34:00Z">
              <w:rPr/>
            </w:rPrChange>
          </w:rPr>
          <w:t>““</w:t>
        </w:r>
      </w:ins>
      <w:ins w:id="848" w:author="Odysseys Diamantopoulos-Pantaleon" w:date="2020-12-13T21:01:00Z">
        <w:r w:rsidR="002F2CDB" w:rsidRPr="00E23A70">
          <w:rPr>
            <w:rFonts w:ascii="Times New Roman" w:hAnsi="Times New Roman" w:cs="Times New Roman"/>
            <w:sz w:val="28"/>
            <w:szCs w:val="28"/>
            <w:rPrChange w:id="849" w:author="Odysseys Diamantopoulos-Pantaleon" w:date="2020-12-14T17:34:00Z">
              <w:rPr/>
            </w:rPrChange>
          </w:rPr>
          <w:t>snow” refers to snow</w:t>
        </w:r>
      </w:ins>
      <w:ins w:id="850" w:author="Odysseys Diamantopoulos-Pantaleon" w:date="2020-12-13T21:02:00Z">
        <w:r w:rsidR="002F2CDB" w:rsidRPr="00E23A70">
          <w:rPr>
            <w:rFonts w:ascii="Times New Roman" w:hAnsi="Times New Roman" w:cs="Times New Roman"/>
            <w:sz w:val="28"/>
            <w:szCs w:val="28"/>
            <w:rPrChange w:id="851" w:author="Odysseys Diamantopoulos-Pantaleon" w:date="2020-12-14T17:34:00Z">
              <w:rPr/>
            </w:rPrChange>
          </w:rPr>
          <w:t xml:space="preserve">” is always true. This is called the disquotational property of </w:t>
        </w:r>
      </w:ins>
      <w:ins w:id="852" w:author="Odysseys Diamantopoulos-Pantaleon" w:date="2020-12-13T21:03:00Z">
        <w:r w:rsidR="002F2CDB" w:rsidRPr="00E23A70">
          <w:rPr>
            <w:rFonts w:ascii="Times New Roman" w:hAnsi="Times New Roman" w:cs="Times New Roman"/>
            <w:sz w:val="28"/>
            <w:szCs w:val="28"/>
            <w:rPrChange w:id="853" w:author="Odysseys Diamantopoulos-Pantaleon" w:date="2020-12-14T17:34:00Z">
              <w:rPr/>
            </w:rPrChange>
          </w:rPr>
          <w:t xml:space="preserve">truth. </w:t>
        </w:r>
      </w:ins>
      <w:ins w:id="854" w:author="Odysseys Diamantopoulos-Pantaleon" w:date="2020-12-13T21:09:00Z">
        <w:r w:rsidR="00747EDC" w:rsidRPr="00E23A70">
          <w:rPr>
            <w:rFonts w:ascii="Times New Roman" w:hAnsi="Times New Roman" w:cs="Times New Roman"/>
            <w:sz w:val="28"/>
            <w:szCs w:val="28"/>
            <w:rPrChange w:id="855" w:author="Odysseys Diamantopoulos-Pantaleon" w:date="2020-12-14T17:34:00Z">
              <w:rPr/>
            </w:rPrChange>
          </w:rPr>
          <w:t xml:space="preserve">Using those two principles, Putnam goes on and denies the possibility of the existence of the Brain in a Vat </w:t>
        </w:r>
      </w:ins>
      <w:ins w:id="856" w:author="Odysseys Diamantopoulos-Pantaleon" w:date="2020-12-13T21:12:00Z">
        <w:r w:rsidR="00272CEA" w:rsidRPr="00E23A70">
          <w:rPr>
            <w:rFonts w:ascii="Times New Roman" w:hAnsi="Times New Roman" w:cs="Times New Roman"/>
            <w:sz w:val="28"/>
            <w:szCs w:val="28"/>
            <w:rPrChange w:id="857" w:author="Odysseys Diamantopoulos-Pantaleon" w:date="2020-12-14T17:34:00Z">
              <w:rPr/>
            </w:rPrChange>
          </w:rPr>
          <w:t>hypothesis</w:t>
        </w:r>
      </w:ins>
      <w:ins w:id="858" w:author="Odysseys Diamantopoulos-Pantaleon" w:date="2020-12-13T21:09:00Z">
        <w:r w:rsidR="00747EDC" w:rsidRPr="00E23A70">
          <w:rPr>
            <w:rFonts w:ascii="Times New Roman" w:hAnsi="Times New Roman" w:cs="Times New Roman"/>
            <w:sz w:val="28"/>
            <w:szCs w:val="28"/>
            <w:rPrChange w:id="859" w:author="Odysseys Diamantopoulos-Pantaleon" w:date="2020-12-14T17:34:00Z">
              <w:rPr/>
            </w:rPrChange>
          </w:rPr>
          <w:t>, because</w:t>
        </w:r>
      </w:ins>
      <w:ins w:id="860" w:author="Odysseys Diamantopoulos-Pantaleon" w:date="2020-12-13T21:10:00Z">
        <w:r w:rsidR="00272CEA" w:rsidRPr="00E23A70">
          <w:rPr>
            <w:rFonts w:ascii="Times New Roman" w:hAnsi="Times New Roman" w:cs="Times New Roman"/>
            <w:sz w:val="28"/>
            <w:szCs w:val="28"/>
            <w:rPrChange w:id="861" w:author="Odysseys Diamantopoulos-Pantaleon" w:date="2020-12-14T17:34:00Z">
              <w:rPr/>
            </w:rPrChange>
          </w:rPr>
          <w:t>,</w:t>
        </w:r>
      </w:ins>
      <w:ins w:id="862" w:author="Odysseys Diamantopoulos-Pantaleon" w:date="2020-12-13T21:09:00Z">
        <w:r w:rsidR="00747EDC" w:rsidRPr="00E23A70">
          <w:rPr>
            <w:rFonts w:ascii="Times New Roman" w:hAnsi="Times New Roman" w:cs="Times New Roman"/>
            <w:sz w:val="28"/>
            <w:szCs w:val="28"/>
            <w:rPrChange w:id="863" w:author="Odysseys Diamantopoulos-Pantaleon" w:date="2020-12-14T17:34:00Z">
              <w:rPr/>
            </w:rPrChange>
          </w:rPr>
          <w:t xml:space="preserve"> </w:t>
        </w:r>
      </w:ins>
      <w:ins w:id="864" w:author="Odysseys Diamantopoulos-Pantaleon" w:date="2020-12-13T21:10:00Z">
        <w:r w:rsidR="00747EDC" w:rsidRPr="00E23A70">
          <w:rPr>
            <w:rFonts w:ascii="Times New Roman" w:hAnsi="Times New Roman" w:cs="Times New Roman"/>
            <w:sz w:val="28"/>
            <w:szCs w:val="28"/>
            <w:rPrChange w:id="865" w:author="Odysseys Diamantopoulos-Pantaleon" w:date="2020-12-14T17:34:00Z">
              <w:rPr/>
            </w:rPrChange>
          </w:rPr>
          <w:t>as he claims</w:t>
        </w:r>
      </w:ins>
      <w:ins w:id="866" w:author="Odysseys Diamantopoulos-Pantaleon" w:date="2020-12-13T21:11:00Z">
        <w:r w:rsidR="00272CEA" w:rsidRPr="00E23A70">
          <w:rPr>
            <w:rFonts w:ascii="Times New Roman" w:hAnsi="Times New Roman" w:cs="Times New Roman"/>
            <w:sz w:val="28"/>
            <w:szCs w:val="28"/>
            <w:rPrChange w:id="867" w:author="Odysseys Diamantopoulos-Pantaleon" w:date="2020-12-14T17:34:00Z">
              <w:rPr/>
            </w:rPrChange>
          </w:rPr>
          <w:t>,</w:t>
        </w:r>
      </w:ins>
      <w:ins w:id="868" w:author="Odysseys Diamantopoulos-Pantaleon" w:date="2020-12-13T21:10:00Z">
        <w:r w:rsidR="00747EDC" w:rsidRPr="00E23A70">
          <w:rPr>
            <w:rFonts w:ascii="Times New Roman" w:hAnsi="Times New Roman" w:cs="Times New Roman"/>
            <w:sz w:val="28"/>
            <w:szCs w:val="28"/>
            <w:rPrChange w:id="869" w:author="Odysseys Diamantopoulos-Pantaleon" w:date="2020-12-14T17:34:00Z">
              <w:rPr/>
            </w:rPrChange>
          </w:rPr>
          <w:t xml:space="preserve"> it is not compatible with </w:t>
        </w:r>
      </w:ins>
      <w:ins w:id="870" w:author="Odysseys Diamantopoulos-Pantaleon" w:date="2020-12-13T21:11:00Z">
        <w:r w:rsidR="00272CEA" w:rsidRPr="00E23A70">
          <w:rPr>
            <w:rFonts w:ascii="Times New Roman" w:hAnsi="Times New Roman" w:cs="Times New Roman"/>
            <w:sz w:val="28"/>
            <w:szCs w:val="28"/>
            <w:rPrChange w:id="871" w:author="Odysseys Diamantopoulos-Pantaleon" w:date="2020-12-14T17:34:00Z">
              <w:rPr/>
            </w:rPrChange>
          </w:rPr>
          <w:t>them</w:t>
        </w:r>
      </w:ins>
      <w:ins w:id="872" w:author="Odysseys Diamantopoulos-Pantaleon" w:date="2020-12-13T21:10:00Z">
        <w:r w:rsidR="00747EDC" w:rsidRPr="00E23A70">
          <w:rPr>
            <w:rFonts w:ascii="Times New Roman" w:hAnsi="Times New Roman" w:cs="Times New Roman"/>
            <w:sz w:val="28"/>
            <w:szCs w:val="28"/>
            <w:rPrChange w:id="873" w:author="Odysseys Diamantopoulos-Pantaleon" w:date="2020-12-14T17:34:00Z">
              <w:rPr/>
            </w:rPrChange>
          </w:rPr>
          <w:t>.</w:t>
        </w:r>
      </w:ins>
      <w:ins w:id="874" w:author="Odysseys Diamantopoulos-Pantaleon" w:date="2020-12-13T21:12:00Z">
        <w:r w:rsidR="00272CEA" w:rsidRPr="00E23A70">
          <w:rPr>
            <w:rFonts w:ascii="Times New Roman" w:hAnsi="Times New Roman" w:cs="Times New Roman"/>
            <w:sz w:val="28"/>
            <w:szCs w:val="28"/>
            <w:rPrChange w:id="875" w:author="Odysseys Diamantopoulos-Pantaleon" w:date="2020-12-14T17:34:00Z">
              <w:rPr/>
            </w:rPrChange>
          </w:rPr>
          <w:t xml:space="preserve"> Putna</w:t>
        </w:r>
      </w:ins>
      <w:ins w:id="876" w:author="Odysseys Diamantopoulos-Pantaleon" w:date="2020-12-13T21:13:00Z">
        <w:r w:rsidR="00272CEA" w:rsidRPr="00E23A70">
          <w:rPr>
            <w:rFonts w:ascii="Times New Roman" w:hAnsi="Times New Roman" w:cs="Times New Roman"/>
            <w:sz w:val="28"/>
            <w:szCs w:val="28"/>
            <w:rPrChange w:id="877" w:author="Odysseys Diamantopoulos-Pantaleon" w:date="2020-12-14T17:34:00Z">
              <w:rPr/>
            </w:rPrChange>
          </w:rPr>
          <w:t>m rephrases the question of if we are all Brains in a Vat into</w:t>
        </w:r>
      </w:ins>
      <w:ins w:id="878" w:author="Odysseys Diamantopoulos-Pantaleon" w:date="2020-12-13T21:14:00Z">
        <w:r w:rsidR="00272CEA" w:rsidRPr="00E23A70">
          <w:rPr>
            <w:rFonts w:ascii="Times New Roman" w:hAnsi="Times New Roman" w:cs="Times New Roman"/>
            <w:sz w:val="28"/>
            <w:szCs w:val="28"/>
            <w:rPrChange w:id="879" w:author="Odysseys Diamantopoulos-Pantaleon" w:date="2020-12-14T17:34:00Z">
              <w:rPr/>
            </w:rPrChange>
          </w:rPr>
          <w:t>:</w:t>
        </w:r>
      </w:ins>
      <w:ins w:id="880" w:author="Odysseys Diamantopoulos-Pantaleon" w:date="2020-12-13T21:13:00Z">
        <w:r w:rsidR="00272CEA" w:rsidRPr="00E23A70">
          <w:rPr>
            <w:rFonts w:ascii="Times New Roman" w:hAnsi="Times New Roman" w:cs="Times New Roman"/>
            <w:sz w:val="28"/>
            <w:szCs w:val="28"/>
            <w:rPrChange w:id="881" w:author="Odysseys Diamantopoulos-Pantaleon" w:date="2020-12-14T17:34:00Z">
              <w:rPr/>
            </w:rPrChange>
          </w:rPr>
          <w:t xml:space="preserve"> do we speak English or Vat-English</w:t>
        </w:r>
      </w:ins>
      <w:ins w:id="882" w:author="Odysseys Diamantopoulos-Pantaleon" w:date="2020-12-13T21:14:00Z">
        <w:r w:rsidR="00272CEA" w:rsidRPr="00E23A70">
          <w:rPr>
            <w:rFonts w:ascii="Times New Roman" w:hAnsi="Times New Roman" w:cs="Times New Roman"/>
            <w:sz w:val="28"/>
            <w:szCs w:val="28"/>
            <w:rPrChange w:id="883" w:author="Odysseys Diamantopoulos-Pantaleon" w:date="2020-12-14T17:34:00Z">
              <w:rPr/>
            </w:rPrChange>
          </w:rPr>
          <w:t>?</w:t>
        </w:r>
      </w:ins>
      <w:ins w:id="884" w:author="Odysseys Diamantopoulos-Pantaleon" w:date="2020-12-13T21:15:00Z">
        <w:r w:rsidR="00272CEA" w:rsidRPr="00E23A70">
          <w:rPr>
            <w:rFonts w:ascii="Times New Roman" w:hAnsi="Times New Roman" w:cs="Times New Roman"/>
            <w:sz w:val="28"/>
            <w:szCs w:val="28"/>
            <w:rPrChange w:id="885" w:author="Odysseys Diamantopoulos-Pantaleon" w:date="2020-12-14T17:34:00Z">
              <w:rPr/>
            </w:rPrChange>
          </w:rPr>
          <w:t xml:space="preserve"> If we were brains in a vat then we would not be able to frame a definition of a, for example, car</w:t>
        </w:r>
      </w:ins>
      <w:ins w:id="886" w:author="Odysseys Diamantopoulos-Pantaleon" w:date="2020-12-13T21:16:00Z">
        <w:r w:rsidR="00272CEA" w:rsidRPr="00E23A70">
          <w:rPr>
            <w:rFonts w:ascii="Times New Roman" w:hAnsi="Times New Roman" w:cs="Times New Roman"/>
            <w:sz w:val="28"/>
            <w:szCs w:val="28"/>
            <w:rPrChange w:id="887" w:author="Odysseys Diamantopoulos-Pantaleon" w:date="2020-12-14T17:34:00Z">
              <w:rPr/>
            </w:rPrChange>
          </w:rPr>
          <w:t xml:space="preserve"> because the concept</w:t>
        </w:r>
      </w:ins>
      <w:r w:rsidR="0033752B">
        <w:rPr>
          <w:rFonts w:ascii="Times New Roman" w:hAnsi="Times New Roman" w:cs="Times New Roman"/>
          <w:sz w:val="28"/>
          <w:szCs w:val="28"/>
        </w:rPr>
        <w:t xml:space="preserve"> </w:t>
      </w:r>
      <w:ins w:id="888" w:author="Odysseys Diamantopoulos-Pantaleon" w:date="2020-12-13T21:16:00Z">
        <w:r w:rsidR="00272CEA" w:rsidRPr="00E23A70">
          <w:rPr>
            <w:rFonts w:ascii="Times New Roman" w:hAnsi="Times New Roman" w:cs="Times New Roman"/>
            <w:sz w:val="28"/>
            <w:szCs w:val="28"/>
            <w:rPrChange w:id="889" w:author="Odysseys Diamantopoulos-Pantaleon" w:date="2020-12-14T17:34:00Z">
              <w:rPr/>
            </w:rPrChange>
          </w:rPr>
          <w:t xml:space="preserve">of a car would be </w:t>
        </w:r>
      </w:ins>
      <w:r w:rsidR="006A6C31" w:rsidRPr="009C42EE">
        <w:rPr>
          <w:rFonts w:ascii="Times New Roman" w:hAnsi="Times New Roman" w:cs="Times New Roman"/>
          <w:sz w:val="28"/>
          <w:szCs w:val="28"/>
        </w:rPr>
        <w:t>inaccessible</w:t>
      </w:r>
      <w:ins w:id="890" w:author="Odysseys Diamantopoulos-Pantaleon" w:date="2020-12-13T21:16:00Z">
        <w:r w:rsidR="00272CEA" w:rsidRPr="00E23A70">
          <w:rPr>
            <w:rFonts w:ascii="Times New Roman" w:hAnsi="Times New Roman" w:cs="Times New Roman"/>
            <w:sz w:val="28"/>
            <w:szCs w:val="28"/>
            <w:rPrChange w:id="891" w:author="Odysseys Diamantopoulos-Pantaleon" w:date="2020-12-14T17:34:00Z">
              <w:rPr/>
            </w:rPrChange>
          </w:rPr>
          <w:t xml:space="preserve">. The word car for </w:t>
        </w:r>
      </w:ins>
      <w:ins w:id="892" w:author="Odysseys Diamantopoulos-Pantaleon" w:date="2020-12-13T21:19:00Z">
        <w:r w:rsidR="004C1E2C" w:rsidRPr="00E23A70">
          <w:rPr>
            <w:rFonts w:ascii="Times New Roman" w:hAnsi="Times New Roman" w:cs="Times New Roman"/>
            <w:sz w:val="28"/>
            <w:szCs w:val="28"/>
            <w:rPrChange w:id="893" w:author="Odysseys Diamantopoulos-Pantaleon" w:date="2020-12-14T17:34:00Z">
              <w:rPr/>
            </w:rPrChange>
          </w:rPr>
          <w:t>BIVs</w:t>
        </w:r>
        <w:r w:rsidR="004C1E2C" w:rsidRPr="00E23A70">
          <w:rPr>
            <w:rStyle w:val="FootnoteReference"/>
            <w:rFonts w:ascii="Times New Roman" w:hAnsi="Times New Roman" w:cs="Times New Roman"/>
            <w:sz w:val="28"/>
            <w:szCs w:val="28"/>
            <w:rPrChange w:id="894" w:author="Odysseys Diamantopoulos-Pantaleon" w:date="2020-12-14T17:34:00Z">
              <w:rPr>
                <w:rStyle w:val="FootnoteReference"/>
              </w:rPr>
            </w:rPrChange>
          </w:rPr>
          <w:footnoteReference w:id="11"/>
        </w:r>
      </w:ins>
      <w:ins w:id="896" w:author="Odysseys Diamantopoulos-Pantaleon" w:date="2020-12-13T21:16:00Z">
        <w:r w:rsidR="00272CEA" w:rsidRPr="00E23A70">
          <w:rPr>
            <w:rFonts w:ascii="Times New Roman" w:hAnsi="Times New Roman" w:cs="Times New Roman"/>
            <w:sz w:val="28"/>
            <w:szCs w:val="28"/>
            <w:rPrChange w:id="897" w:author="Odysseys Diamantopoulos-Pantaleon" w:date="2020-12-14T17:34:00Z">
              <w:rPr/>
            </w:rPrChange>
          </w:rPr>
          <w:t xml:space="preserve"> would still exist, but it would refer to bit cars</w:t>
        </w:r>
      </w:ins>
      <w:ins w:id="898" w:author="Odysseys Diamantopoulos-Pantaleon" w:date="2020-12-13T21:18:00Z">
        <w:r w:rsidR="004C1E2C" w:rsidRPr="00E23A70">
          <w:rPr>
            <w:rFonts w:ascii="Times New Roman" w:hAnsi="Times New Roman" w:cs="Times New Roman"/>
            <w:sz w:val="28"/>
            <w:szCs w:val="28"/>
            <w:rPrChange w:id="899" w:author="Odysseys Diamantopoulos-Pantaleon" w:date="2020-12-14T17:34:00Z">
              <w:rPr/>
            </w:rPrChange>
          </w:rPr>
          <w:t>, little information carrying string</w:t>
        </w:r>
      </w:ins>
      <w:ins w:id="900" w:author="Odysseys Diamantopoulos-Pantaleon" w:date="2020-12-13T21:19:00Z">
        <w:r w:rsidR="004C1E2C" w:rsidRPr="00E23A70">
          <w:rPr>
            <w:rFonts w:ascii="Times New Roman" w:hAnsi="Times New Roman" w:cs="Times New Roman"/>
            <w:sz w:val="28"/>
            <w:szCs w:val="28"/>
            <w:rPrChange w:id="901" w:author="Odysseys Diamantopoulos-Pantaleon" w:date="2020-12-14T17:34:00Z">
              <w:rPr/>
            </w:rPrChange>
          </w:rPr>
          <w:t>s</w:t>
        </w:r>
      </w:ins>
      <w:ins w:id="902" w:author="Odysseys Diamantopoulos-Pantaleon" w:date="2020-12-13T21:18:00Z">
        <w:r w:rsidR="004C1E2C" w:rsidRPr="00E23A70">
          <w:rPr>
            <w:rFonts w:ascii="Times New Roman" w:hAnsi="Times New Roman" w:cs="Times New Roman"/>
            <w:sz w:val="28"/>
            <w:szCs w:val="28"/>
            <w:rPrChange w:id="903" w:author="Odysseys Diamantopoulos-Pantaleon" w:date="2020-12-14T17:34:00Z">
              <w:rPr/>
            </w:rPrChange>
          </w:rPr>
          <w:t xml:space="preserve"> to the computer</w:t>
        </w:r>
      </w:ins>
      <w:ins w:id="904" w:author="Odysseys Diamantopoulos-Pantaleon" w:date="2020-12-13T21:17:00Z">
        <w:r w:rsidR="00272CEA" w:rsidRPr="00E23A70">
          <w:rPr>
            <w:rFonts w:ascii="Times New Roman" w:hAnsi="Times New Roman" w:cs="Times New Roman"/>
            <w:sz w:val="28"/>
            <w:szCs w:val="28"/>
            <w:rPrChange w:id="905" w:author="Odysseys Diamantopoulos-Pantaleon" w:date="2020-12-14T17:34:00Z">
              <w:rPr/>
            </w:rPrChange>
          </w:rPr>
          <w:t>.</w:t>
        </w:r>
        <w:r w:rsidR="002447A8" w:rsidRPr="00E23A70">
          <w:rPr>
            <w:rFonts w:ascii="Times New Roman" w:hAnsi="Times New Roman" w:cs="Times New Roman"/>
            <w:sz w:val="28"/>
            <w:szCs w:val="28"/>
            <w:rPrChange w:id="906" w:author="Odysseys Diamantopoulos-Pantaleon" w:date="2020-12-14T17:34:00Z">
              <w:rPr/>
            </w:rPrChange>
          </w:rPr>
          <w:t xml:space="preserve"> </w:t>
        </w:r>
      </w:ins>
      <w:ins w:id="907" w:author="Odysseys Diamantopoulos-Pantaleon" w:date="2020-12-13T21:19:00Z">
        <w:r w:rsidR="004C1E2C" w:rsidRPr="00E23A70">
          <w:rPr>
            <w:rFonts w:ascii="Times New Roman" w:hAnsi="Times New Roman" w:cs="Times New Roman"/>
            <w:sz w:val="28"/>
            <w:szCs w:val="28"/>
            <w:rPrChange w:id="908" w:author="Odysseys Diamantopoulos-Pantaleon" w:date="2020-12-14T17:34:00Z">
              <w:rPr/>
            </w:rPrChange>
          </w:rPr>
          <w:t>However, in ou</w:t>
        </w:r>
      </w:ins>
      <w:ins w:id="909" w:author="Odysseys Diamantopoulos-Pantaleon" w:date="2020-12-13T21:22:00Z">
        <w:r w:rsidR="004C1E2C" w:rsidRPr="00E23A70">
          <w:rPr>
            <w:rFonts w:ascii="Times New Roman" w:hAnsi="Times New Roman" w:cs="Times New Roman"/>
            <w:sz w:val="28"/>
            <w:szCs w:val="28"/>
            <w:rPrChange w:id="910" w:author="Odysseys Diamantopoulos-Pantaleon" w:date="2020-12-14T17:34:00Z">
              <w:rPr/>
            </w:rPrChange>
          </w:rPr>
          <w:t>r</w:t>
        </w:r>
      </w:ins>
      <w:ins w:id="911" w:author="Odysseys Diamantopoulos-Pantaleon" w:date="2020-12-13T21:19:00Z">
        <w:r w:rsidR="004C1E2C" w:rsidRPr="00E23A70">
          <w:rPr>
            <w:rFonts w:ascii="Times New Roman" w:hAnsi="Times New Roman" w:cs="Times New Roman"/>
            <w:sz w:val="28"/>
            <w:szCs w:val="28"/>
            <w:rPrChange w:id="912" w:author="Odysseys Diamantopoulos-Pantaleon" w:date="2020-12-14T17:34:00Z">
              <w:rPr/>
            </w:rPrChange>
          </w:rPr>
          <w:t xml:space="preserve"> language the word car refers to a car. Therefore, we speak E</w:t>
        </w:r>
      </w:ins>
      <w:ins w:id="913" w:author="Odysseys Diamantopoulos-Pantaleon" w:date="2020-12-13T21:20:00Z">
        <w:r w:rsidR="004C1E2C" w:rsidRPr="00E23A70">
          <w:rPr>
            <w:rFonts w:ascii="Times New Roman" w:hAnsi="Times New Roman" w:cs="Times New Roman"/>
            <w:sz w:val="28"/>
            <w:szCs w:val="28"/>
            <w:rPrChange w:id="914" w:author="Odysseys Diamantopoulos-Pantaleon" w:date="2020-12-14T17:34:00Z">
              <w:rPr/>
            </w:rPrChange>
          </w:rPr>
          <w:t>nglish and not Vat-English.</w:t>
        </w:r>
      </w:ins>
      <w:ins w:id="915" w:author="Odysseys Diamantopoulos-Pantaleon" w:date="2020-12-14T17:33:00Z">
        <w:r w:rsidR="002D4CF2" w:rsidRPr="00E23A70">
          <w:rPr>
            <w:rStyle w:val="FootnoteReference"/>
            <w:rFonts w:ascii="Times New Roman" w:hAnsi="Times New Roman" w:cs="Times New Roman"/>
            <w:sz w:val="28"/>
            <w:szCs w:val="28"/>
            <w:rPrChange w:id="916" w:author="Odysseys Diamantopoulos-Pantaleon" w:date="2020-12-14T17:34:00Z">
              <w:rPr>
                <w:rStyle w:val="FootnoteReference"/>
              </w:rPr>
            </w:rPrChange>
          </w:rPr>
          <w:footnoteReference w:id="12"/>
        </w:r>
      </w:ins>
      <w:ins w:id="919" w:author="Odysseys Diamantopoulos-Pantaleon" w:date="2020-12-13T21:22:00Z">
        <w:r w:rsidR="004C1E2C" w:rsidRPr="00E23A70">
          <w:rPr>
            <w:rFonts w:ascii="Times New Roman" w:hAnsi="Times New Roman" w:cs="Times New Roman"/>
            <w:sz w:val="28"/>
            <w:szCs w:val="28"/>
            <w:rPrChange w:id="920" w:author="Odysseys Diamantopoulos-Pantaleon" w:date="2020-12-14T17:34:00Z">
              <w:rPr/>
            </w:rPrChange>
          </w:rPr>
          <w:t xml:space="preserve"> </w:t>
        </w:r>
      </w:ins>
    </w:p>
    <w:p w14:paraId="07EE047D" w14:textId="422BC85F" w:rsidR="004C1E2C" w:rsidRPr="00E23A70" w:rsidRDefault="004C1E2C">
      <w:pPr>
        <w:rPr>
          <w:ins w:id="921" w:author="Odysseys Diamantopoulos-Pantaleon" w:date="2020-12-13T21:32:00Z"/>
          <w:rFonts w:ascii="Times New Roman" w:hAnsi="Times New Roman" w:cs="Times New Roman"/>
          <w:sz w:val="28"/>
          <w:szCs w:val="28"/>
          <w:rPrChange w:id="922" w:author="Odysseys Diamantopoulos-Pantaleon" w:date="2020-12-14T17:34:00Z">
            <w:rPr>
              <w:ins w:id="923" w:author="Odysseys Diamantopoulos-Pantaleon" w:date="2020-12-13T21:32:00Z"/>
            </w:rPr>
          </w:rPrChange>
        </w:rPr>
      </w:pPr>
      <w:ins w:id="924" w:author="Odysseys Diamantopoulos-Pantaleon" w:date="2020-12-13T21:22:00Z">
        <w:r w:rsidRPr="00E23A70">
          <w:rPr>
            <w:rFonts w:ascii="Times New Roman" w:hAnsi="Times New Roman" w:cs="Times New Roman"/>
            <w:sz w:val="28"/>
            <w:szCs w:val="28"/>
            <w:rPrChange w:id="925" w:author="Odysseys Diamantopoulos-Pantaleon" w:date="2020-12-14T17:34:00Z">
              <w:rPr/>
            </w:rPrChange>
          </w:rPr>
          <w:lastRenderedPageBreak/>
          <w:t xml:space="preserve">Although Putnam reached this conclusion, </w:t>
        </w:r>
      </w:ins>
      <w:ins w:id="926" w:author="Odysseys Diamantopoulos-Pantaleon" w:date="2020-12-13T21:25:00Z">
        <w:r w:rsidR="00CB167E" w:rsidRPr="00E23A70">
          <w:rPr>
            <w:rFonts w:ascii="Times New Roman" w:hAnsi="Times New Roman" w:cs="Times New Roman"/>
            <w:sz w:val="28"/>
            <w:szCs w:val="28"/>
            <w:rPrChange w:id="927" w:author="Odysseys Diamantopoulos-Pantaleon" w:date="2020-12-14T17:34:00Z">
              <w:rPr/>
            </w:rPrChange>
          </w:rPr>
          <w:t>he could understand</w:t>
        </w:r>
      </w:ins>
      <w:ins w:id="928" w:author="Odysseys Diamantopoulos-Pantaleon" w:date="2020-12-13T21:22:00Z">
        <w:r w:rsidRPr="00E23A70">
          <w:rPr>
            <w:rFonts w:ascii="Times New Roman" w:hAnsi="Times New Roman" w:cs="Times New Roman"/>
            <w:sz w:val="28"/>
            <w:szCs w:val="28"/>
            <w:rPrChange w:id="929" w:author="Odysseys Diamantopoulos-Pantaleon" w:date="2020-12-14T17:34:00Z">
              <w:rPr/>
            </w:rPrChange>
          </w:rPr>
          <w:t xml:space="preserve"> why many philosophers were not able to agree with his argument. As he says it has to do</w:t>
        </w:r>
      </w:ins>
      <w:ins w:id="930" w:author="Odysseys Diamantopoulos-Pantaleon" w:date="2020-12-13T21:23:00Z">
        <w:r w:rsidRPr="00E23A70">
          <w:rPr>
            <w:rFonts w:ascii="Times New Roman" w:hAnsi="Times New Roman" w:cs="Times New Roman"/>
            <w:sz w:val="28"/>
            <w:szCs w:val="28"/>
            <w:rPrChange w:id="931" w:author="Odysseys Diamantopoulos-Pantaleon" w:date="2020-12-14T17:34:00Z">
              <w:rPr/>
            </w:rPrChange>
          </w:rPr>
          <w:t xml:space="preserve"> with </w:t>
        </w:r>
      </w:ins>
      <w:r w:rsidR="00E879A5" w:rsidRPr="00E23A70">
        <w:rPr>
          <w:rFonts w:ascii="Times New Roman" w:hAnsi="Times New Roman" w:cs="Times New Roman"/>
          <w:sz w:val="28"/>
          <w:szCs w:val="28"/>
        </w:rPr>
        <w:t>whether</w:t>
      </w:r>
      <w:ins w:id="932" w:author="Odysseys Diamantopoulos-Pantaleon" w:date="2020-12-13T21:23:00Z">
        <w:r w:rsidRPr="00E23A70">
          <w:rPr>
            <w:rFonts w:ascii="Times New Roman" w:hAnsi="Times New Roman" w:cs="Times New Roman"/>
            <w:sz w:val="28"/>
            <w:szCs w:val="28"/>
            <w:rPrChange w:id="933" w:author="Odysseys Diamantopoulos-Pantaleon" w:date="2020-12-14T17:34:00Z">
              <w:rPr/>
            </w:rPrChange>
          </w:rPr>
          <w:t xml:space="preserve"> we agree that we are semantically omniscient. </w:t>
        </w:r>
      </w:ins>
      <w:ins w:id="934" w:author="Odysseys Diamantopoulos-Pantaleon" w:date="2020-12-13T21:24:00Z">
        <w:r w:rsidR="00E01610" w:rsidRPr="00E23A70">
          <w:rPr>
            <w:rFonts w:ascii="Times New Roman" w:hAnsi="Times New Roman" w:cs="Times New Roman"/>
            <w:sz w:val="28"/>
            <w:szCs w:val="28"/>
            <w:rPrChange w:id="935" w:author="Odysseys Diamantopoulos-Pantaleon" w:date="2020-12-14T17:34:00Z">
              <w:rPr/>
            </w:rPrChange>
          </w:rPr>
          <w:t>As Descartes, who was a hardcore internalist, would argue, w</w:t>
        </w:r>
      </w:ins>
      <w:ins w:id="936" w:author="Odysseys Diamantopoulos-Pantaleon" w:date="2020-12-13T21:23:00Z">
        <w:r w:rsidRPr="00E23A70">
          <w:rPr>
            <w:rFonts w:ascii="Times New Roman" w:hAnsi="Times New Roman" w:cs="Times New Roman"/>
            <w:sz w:val="28"/>
            <w:szCs w:val="28"/>
            <w:rPrChange w:id="937" w:author="Odysseys Diamantopoulos-Pantaleon" w:date="2020-12-14T17:34:00Z">
              <w:rPr/>
            </w:rPrChange>
          </w:rPr>
          <w:t xml:space="preserve">e know what a car is </w:t>
        </w:r>
      </w:ins>
      <w:ins w:id="938" w:author="Odysseys Diamantopoulos-Pantaleon" w:date="2020-12-13T21:24:00Z">
        <w:r w:rsidRPr="00E23A70">
          <w:rPr>
            <w:rFonts w:ascii="Times New Roman" w:hAnsi="Times New Roman" w:cs="Times New Roman"/>
            <w:sz w:val="28"/>
            <w:szCs w:val="28"/>
            <w:rPrChange w:id="939" w:author="Odysseys Diamantopoulos-Pantaleon" w:date="2020-12-14T17:34:00Z">
              <w:rPr/>
            </w:rPrChange>
          </w:rPr>
          <w:t>no matter what because this is part of the innate “furniture” of our minds.</w:t>
        </w:r>
      </w:ins>
      <w:ins w:id="940" w:author="Odysseys Diamantopoulos-Pantaleon" w:date="2020-12-13T21:23:00Z">
        <w:r w:rsidRPr="00E23A70">
          <w:rPr>
            <w:rFonts w:ascii="Times New Roman" w:hAnsi="Times New Roman" w:cs="Times New Roman"/>
            <w:sz w:val="28"/>
            <w:szCs w:val="28"/>
            <w:rPrChange w:id="941" w:author="Odysseys Diamantopoulos-Pantaleon" w:date="2020-12-14T17:34:00Z">
              <w:rPr/>
            </w:rPrChange>
          </w:rPr>
          <w:t xml:space="preserve"> </w:t>
        </w:r>
      </w:ins>
      <w:ins w:id="942" w:author="Odysseys Diamantopoulos-Pantaleon" w:date="2020-12-13T21:30:00Z">
        <w:r w:rsidR="00B87CBB" w:rsidRPr="00E23A70">
          <w:rPr>
            <w:rFonts w:ascii="Times New Roman" w:hAnsi="Times New Roman" w:cs="Times New Roman"/>
            <w:sz w:val="28"/>
            <w:szCs w:val="28"/>
            <w:rPrChange w:id="943" w:author="Odysseys Diamantopoulos-Pantaleon" w:date="2020-12-14T17:34:00Z">
              <w:rPr/>
            </w:rPrChange>
          </w:rPr>
          <w:t xml:space="preserve">Putnam on the other </w:t>
        </w:r>
      </w:ins>
      <w:ins w:id="944" w:author="Odysseys Diamantopoulos-Pantaleon" w:date="2020-12-13T21:32:00Z">
        <w:r w:rsidR="00A579A9" w:rsidRPr="00E23A70">
          <w:rPr>
            <w:rFonts w:ascii="Times New Roman" w:hAnsi="Times New Roman" w:cs="Times New Roman"/>
            <w:sz w:val="28"/>
            <w:szCs w:val="28"/>
            <w:rPrChange w:id="945" w:author="Odysseys Diamantopoulos-Pantaleon" w:date="2020-12-14T17:34:00Z">
              <w:rPr/>
            </w:rPrChange>
          </w:rPr>
          <w:t>hand</w:t>
        </w:r>
      </w:ins>
      <w:ins w:id="946" w:author="Odysseys Diamantopoulos-Pantaleon" w:date="2020-12-13T21:30:00Z">
        <w:r w:rsidR="00B87CBB" w:rsidRPr="00E23A70">
          <w:rPr>
            <w:rFonts w:ascii="Times New Roman" w:hAnsi="Times New Roman" w:cs="Times New Roman"/>
            <w:sz w:val="28"/>
            <w:szCs w:val="28"/>
            <w:rPrChange w:id="947" w:author="Odysseys Diamantopoulos-Pantaleon" w:date="2020-12-14T17:34:00Z">
              <w:rPr/>
            </w:rPrChange>
          </w:rPr>
          <w:t xml:space="preserve"> believes that</w:t>
        </w:r>
      </w:ins>
      <w:ins w:id="948" w:author="Odysseys Diamantopoulos-Pantaleon" w:date="2020-12-13T21:29:00Z">
        <w:r w:rsidR="00B87CBB" w:rsidRPr="00E23A70">
          <w:rPr>
            <w:rFonts w:ascii="Times New Roman" w:hAnsi="Times New Roman" w:cs="Times New Roman"/>
            <w:sz w:val="28"/>
            <w:szCs w:val="28"/>
            <w:rPrChange w:id="949" w:author="Odysseys Diamantopoulos-Pantaleon" w:date="2020-12-14T17:34:00Z">
              <w:rPr/>
            </w:rPrChange>
          </w:rPr>
          <w:t xml:space="preserve"> we are deeply dependent on our sense organs</w:t>
        </w:r>
      </w:ins>
      <w:ins w:id="950" w:author="Odysseys Diamantopoulos-Pantaleon" w:date="2020-12-13T21:30:00Z">
        <w:r w:rsidR="00B87CBB" w:rsidRPr="00E23A70">
          <w:rPr>
            <w:rFonts w:ascii="Times New Roman" w:hAnsi="Times New Roman" w:cs="Times New Roman"/>
            <w:sz w:val="28"/>
            <w:szCs w:val="28"/>
            <w:rPrChange w:id="951" w:author="Odysseys Diamantopoulos-Pantaleon" w:date="2020-12-14T17:34:00Z">
              <w:rPr/>
            </w:rPrChange>
          </w:rPr>
          <w:t xml:space="preserve"> </w:t>
        </w:r>
      </w:ins>
      <w:ins w:id="952" w:author="Odysseys Diamantopoulos-Pantaleon" w:date="2020-12-13T21:31:00Z">
        <w:r w:rsidR="00B87CBB" w:rsidRPr="00E23A70">
          <w:rPr>
            <w:rFonts w:ascii="Times New Roman" w:hAnsi="Times New Roman" w:cs="Times New Roman"/>
            <w:sz w:val="28"/>
            <w:szCs w:val="28"/>
            <w:rPrChange w:id="953" w:author="Odysseys Diamantopoulos-Pantaleon" w:date="2020-12-14T17:34:00Z">
              <w:rPr/>
            </w:rPrChange>
          </w:rPr>
          <w:t>and reality is dependent on how we are embedded in the world.</w:t>
        </w:r>
      </w:ins>
    </w:p>
    <w:p w14:paraId="6FE114B2" w14:textId="07F6DDB6" w:rsidR="00D209B5" w:rsidRDefault="00D209B5">
      <w:pPr>
        <w:rPr>
          <w:rFonts w:ascii="Times New Roman" w:hAnsi="Times New Roman" w:cs="Times New Roman"/>
        </w:rPr>
      </w:pPr>
    </w:p>
    <w:p w14:paraId="24A4467E" w14:textId="77777777" w:rsidR="00E23A70" w:rsidRPr="00EF2E9C" w:rsidRDefault="00E23A70">
      <w:pPr>
        <w:rPr>
          <w:ins w:id="954" w:author="Odysseys Diamantopoulos-Pantaleon" w:date="2020-12-13T21:32:00Z"/>
          <w:rFonts w:ascii="Times New Roman" w:hAnsi="Times New Roman" w:cs="Times New Roman"/>
          <w:rPrChange w:id="955" w:author="Odysseys Diamantopoulos-Pantaleon" w:date="2020-12-14T17:34:00Z">
            <w:rPr>
              <w:ins w:id="956" w:author="Odysseys Diamantopoulos-Pantaleon" w:date="2020-12-13T21:32:00Z"/>
            </w:rPr>
          </w:rPrChange>
        </w:rPr>
      </w:pPr>
    </w:p>
    <w:p w14:paraId="229B7545" w14:textId="77777777" w:rsidR="005243E3" w:rsidRDefault="005243E3" w:rsidP="00D209B5">
      <w:pPr>
        <w:pStyle w:val="Title"/>
        <w:jc w:val="center"/>
        <w:rPr>
          <w:rFonts w:ascii="Times New Roman" w:hAnsi="Times New Roman" w:cs="Times New Roman"/>
        </w:rPr>
      </w:pPr>
    </w:p>
    <w:p w14:paraId="1BF8D353" w14:textId="77777777" w:rsidR="005243E3" w:rsidRDefault="005243E3" w:rsidP="00D209B5">
      <w:pPr>
        <w:pStyle w:val="Title"/>
        <w:jc w:val="center"/>
        <w:rPr>
          <w:rFonts w:ascii="Times New Roman" w:hAnsi="Times New Roman" w:cs="Times New Roman"/>
        </w:rPr>
      </w:pPr>
    </w:p>
    <w:p w14:paraId="468EC94C" w14:textId="77777777" w:rsidR="005243E3" w:rsidRDefault="005243E3" w:rsidP="00D209B5">
      <w:pPr>
        <w:pStyle w:val="Title"/>
        <w:jc w:val="center"/>
        <w:rPr>
          <w:rFonts w:ascii="Times New Roman" w:hAnsi="Times New Roman" w:cs="Times New Roman"/>
        </w:rPr>
      </w:pPr>
    </w:p>
    <w:p w14:paraId="534749C7" w14:textId="77777777" w:rsidR="005243E3" w:rsidRDefault="005243E3" w:rsidP="00D209B5">
      <w:pPr>
        <w:pStyle w:val="Title"/>
        <w:jc w:val="center"/>
        <w:rPr>
          <w:rFonts w:ascii="Times New Roman" w:hAnsi="Times New Roman" w:cs="Times New Roman"/>
        </w:rPr>
      </w:pPr>
    </w:p>
    <w:p w14:paraId="4984BC32" w14:textId="77777777" w:rsidR="005243E3" w:rsidRDefault="005243E3" w:rsidP="00D209B5">
      <w:pPr>
        <w:pStyle w:val="Title"/>
        <w:jc w:val="center"/>
        <w:rPr>
          <w:rFonts w:ascii="Times New Roman" w:hAnsi="Times New Roman" w:cs="Times New Roman"/>
        </w:rPr>
      </w:pPr>
    </w:p>
    <w:p w14:paraId="742DF8E4" w14:textId="77777777" w:rsidR="005243E3" w:rsidRDefault="005243E3" w:rsidP="00D209B5">
      <w:pPr>
        <w:pStyle w:val="Title"/>
        <w:jc w:val="center"/>
        <w:rPr>
          <w:rFonts w:ascii="Times New Roman" w:hAnsi="Times New Roman" w:cs="Times New Roman"/>
        </w:rPr>
      </w:pPr>
    </w:p>
    <w:p w14:paraId="2C4695B5" w14:textId="77777777" w:rsidR="005243E3" w:rsidRDefault="005243E3" w:rsidP="00D209B5">
      <w:pPr>
        <w:pStyle w:val="Title"/>
        <w:jc w:val="center"/>
        <w:rPr>
          <w:rFonts w:ascii="Times New Roman" w:hAnsi="Times New Roman" w:cs="Times New Roman"/>
        </w:rPr>
      </w:pPr>
    </w:p>
    <w:p w14:paraId="6D9B9DF9" w14:textId="77777777" w:rsidR="005243E3" w:rsidRDefault="005243E3" w:rsidP="00D209B5">
      <w:pPr>
        <w:pStyle w:val="Title"/>
        <w:jc w:val="center"/>
        <w:rPr>
          <w:rFonts w:ascii="Times New Roman" w:hAnsi="Times New Roman" w:cs="Times New Roman"/>
        </w:rPr>
      </w:pPr>
    </w:p>
    <w:p w14:paraId="060EC0A1" w14:textId="77777777" w:rsidR="005243E3" w:rsidRDefault="005243E3" w:rsidP="00D209B5">
      <w:pPr>
        <w:pStyle w:val="Title"/>
        <w:jc w:val="center"/>
        <w:rPr>
          <w:rFonts w:ascii="Times New Roman" w:hAnsi="Times New Roman" w:cs="Times New Roman"/>
        </w:rPr>
      </w:pPr>
    </w:p>
    <w:p w14:paraId="55B1CB76" w14:textId="77777777" w:rsidR="005243E3" w:rsidRDefault="005243E3" w:rsidP="00D209B5">
      <w:pPr>
        <w:pStyle w:val="Title"/>
        <w:jc w:val="center"/>
        <w:rPr>
          <w:rFonts w:ascii="Times New Roman" w:hAnsi="Times New Roman" w:cs="Times New Roman"/>
        </w:rPr>
      </w:pPr>
    </w:p>
    <w:p w14:paraId="4A9A5199" w14:textId="7F009DC7" w:rsidR="00D209B5" w:rsidRPr="00EF2E9C" w:rsidRDefault="00D209B5" w:rsidP="00D209B5">
      <w:pPr>
        <w:pStyle w:val="Title"/>
        <w:jc w:val="center"/>
        <w:rPr>
          <w:ins w:id="957" w:author="Odysseys Diamantopoulos-Pantaleon" w:date="2020-12-13T21:32:00Z"/>
          <w:rFonts w:ascii="Times New Roman" w:hAnsi="Times New Roman" w:cs="Times New Roman"/>
          <w:rPrChange w:id="958" w:author="Odysseys Diamantopoulos-Pantaleon" w:date="2020-12-14T17:34:00Z">
            <w:rPr>
              <w:ins w:id="959" w:author="Odysseys Diamantopoulos-Pantaleon" w:date="2020-12-13T21:32:00Z"/>
            </w:rPr>
          </w:rPrChange>
        </w:rPr>
      </w:pPr>
      <w:ins w:id="960" w:author="Odysseys Diamantopoulos-Pantaleon" w:date="2020-12-13T21:32:00Z">
        <w:r w:rsidRPr="00EF2E9C">
          <w:rPr>
            <w:rFonts w:ascii="Times New Roman" w:hAnsi="Times New Roman" w:cs="Times New Roman"/>
            <w:rPrChange w:id="961" w:author="Odysseys Diamantopoulos-Pantaleon" w:date="2020-12-14T17:34:00Z">
              <w:rPr/>
            </w:rPrChange>
          </w:rPr>
          <w:lastRenderedPageBreak/>
          <w:t>PERSONAL REMARKS</w:t>
        </w:r>
      </w:ins>
    </w:p>
    <w:p w14:paraId="66891D74" w14:textId="08D75163" w:rsidR="00E67627" w:rsidRDefault="00E67627" w:rsidP="00E67627">
      <w:pPr>
        <w:rPr>
          <w:ins w:id="962" w:author="Odysseys Diamantopoulos-Pantaleon" w:date="2020-12-14T17:35:00Z"/>
          <w:rFonts w:ascii="Times New Roman" w:hAnsi="Times New Roman" w:cs="Times New Roman"/>
        </w:rPr>
      </w:pPr>
    </w:p>
    <w:p w14:paraId="4759E9B4" w14:textId="77777777" w:rsidR="007179F9" w:rsidRPr="00EF2E9C" w:rsidRDefault="007179F9" w:rsidP="00E67627">
      <w:pPr>
        <w:rPr>
          <w:ins w:id="963" w:author="Odysseys Diamantopoulos-Pantaleon" w:date="2020-12-13T21:32:00Z"/>
          <w:rFonts w:ascii="Times New Roman" w:hAnsi="Times New Roman" w:cs="Times New Roman"/>
          <w:rPrChange w:id="964" w:author="Odysseys Diamantopoulos-Pantaleon" w:date="2020-12-14T17:34:00Z">
            <w:rPr>
              <w:ins w:id="965" w:author="Odysseys Diamantopoulos-Pantaleon" w:date="2020-12-13T21:32:00Z"/>
            </w:rPr>
          </w:rPrChange>
        </w:rPr>
      </w:pPr>
    </w:p>
    <w:p w14:paraId="1AEF7DB1" w14:textId="4BFEE96F" w:rsidR="00AD3A91" w:rsidRPr="00E23A70" w:rsidRDefault="00E67627" w:rsidP="00E67627">
      <w:pPr>
        <w:rPr>
          <w:ins w:id="966" w:author="Odysseys Diamantopoulos-Pantaleon" w:date="2020-12-14T11:08:00Z"/>
          <w:rFonts w:ascii="Times New Roman" w:hAnsi="Times New Roman" w:cs="Times New Roman"/>
          <w:sz w:val="28"/>
          <w:szCs w:val="28"/>
          <w:rPrChange w:id="967" w:author="Odysseys Diamantopoulos-Pantaleon" w:date="2020-12-14T17:34:00Z">
            <w:rPr>
              <w:ins w:id="968" w:author="Odysseys Diamantopoulos-Pantaleon" w:date="2020-12-14T11:08:00Z"/>
            </w:rPr>
          </w:rPrChange>
        </w:rPr>
      </w:pPr>
      <w:ins w:id="969" w:author="Odysseys Diamantopoulos-Pantaleon" w:date="2020-12-13T21:32:00Z">
        <w:r w:rsidRPr="00E23A70">
          <w:rPr>
            <w:rFonts w:ascii="Times New Roman" w:hAnsi="Times New Roman" w:cs="Times New Roman"/>
            <w:sz w:val="28"/>
            <w:szCs w:val="28"/>
            <w:rPrChange w:id="970" w:author="Odysseys Diamantopoulos-Pantaleon" w:date="2020-12-14T17:34:00Z">
              <w:rPr/>
            </w:rPrChange>
          </w:rPr>
          <w:t>Going back to the question at hand, I think that the exploration of the Externalism – Internalism d</w:t>
        </w:r>
      </w:ins>
      <w:ins w:id="971" w:author="Odysseys Diamantopoulos-Pantaleon" w:date="2020-12-13T21:33:00Z">
        <w:r w:rsidRPr="00E23A70">
          <w:rPr>
            <w:rFonts w:ascii="Times New Roman" w:hAnsi="Times New Roman" w:cs="Times New Roman"/>
            <w:sz w:val="28"/>
            <w:szCs w:val="28"/>
            <w:rPrChange w:id="972" w:author="Odysseys Diamantopoulos-Pantaleon" w:date="2020-12-14T17:34:00Z">
              <w:rPr/>
            </w:rPrChange>
          </w:rPr>
          <w:t xml:space="preserve">ebate can be quite helpful in tackling the issue of </w:t>
        </w:r>
      </w:ins>
      <w:r w:rsidR="00E879A5" w:rsidRPr="00E23A70">
        <w:rPr>
          <w:rFonts w:ascii="Times New Roman" w:hAnsi="Times New Roman" w:cs="Times New Roman"/>
          <w:sz w:val="28"/>
          <w:szCs w:val="28"/>
        </w:rPr>
        <w:t>whether</w:t>
      </w:r>
      <w:ins w:id="973" w:author="Odysseys Diamantopoulos-Pantaleon" w:date="2020-12-13T21:33:00Z">
        <w:r w:rsidRPr="00E23A70">
          <w:rPr>
            <w:rFonts w:ascii="Times New Roman" w:hAnsi="Times New Roman" w:cs="Times New Roman"/>
            <w:sz w:val="28"/>
            <w:szCs w:val="28"/>
            <w:rPrChange w:id="974" w:author="Odysseys Diamantopoulos-Pantaleon" w:date="2020-12-14T17:34:00Z">
              <w:rPr/>
            </w:rPrChange>
          </w:rPr>
          <w:t xml:space="preserve"> our senses can </w:t>
        </w:r>
      </w:ins>
      <w:r w:rsidR="00524817" w:rsidRPr="009C42EE">
        <w:rPr>
          <w:rFonts w:ascii="Times New Roman" w:hAnsi="Times New Roman" w:cs="Times New Roman"/>
          <w:sz w:val="28"/>
          <w:szCs w:val="28"/>
        </w:rPr>
        <w:t>provide</w:t>
      </w:r>
      <w:ins w:id="975" w:author="Odysseys Diamantopoulos-Pantaleon" w:date="2020-12-13T21:33:00Z">
        <w:r w:rsidRPr="00E23A70">
          <w:rPr>
            <w:rFonts w:ascii="Times New Roman" w:hAnsi="Times New Roman" w:cs="Times New Roman"/>
            <w:sz w:val="28"/>
            <w:szCs w:val="28"/>
            <w:rPrChange w:id="976" w:author="Odysseys Diamantopoulos-Pantaleon" w:date="2020-12-14T17:34:00Z">
              <w:rPr/>
            </w:rPrChange>
          </w:rPr>
          <w:t xml:space="preserve"> sufficient justification for knowledge. </w:t>
        </w:r>
      </w:ins>
      <w:ins w:id="977" w:author="Odysseys Diamantopoulos-Pantaleon" w:date="2020-12-13T21:34:00Z">
        <w:r w:rsidRPr="00E23A70">
          <w:rPr>
            <w:rFonts w:ascii="Times New Roman" w:hAnsi="Times New Roman" w:cs="Times New Roman"/>
            <w:sz w:val="28"/>
            <w:szCs w:val="28"/>
            <w:rPrChange w:id="978" w:author="Odysseys Diamantopoulos-Pantaleon" w:date="2020-12-14T17:34:00Z">
              <w:rPr/>
            </w:rPrChange>
          </w:rPr>
          <w:t>It is a fact that the human race has survived thousand</w:t>
        </w:r>
      </w:ins>
      <w:r w:rsidR="00E879A5" w:rsidRPr="00E23A70">
        <w:rPr>
          <w:rFonts w:ascii="Times New Roman" w:hAnsi="Times New Roman" w:cs="Times New Roman"/>
          <w:sz w:val="28"/>
          <w:szCs w:val="28"/>
        </w:rPr>
        <w:t>s</w:t>
      </w:r>
      <w:ins w:id="979" w:author="Odysseys Diamantopoulos-Pantaleon" w:date="2020-12-13T21:34:00Z">
        <w:r w:rsidRPr="00E23A70">
          <w:rPr>
            <w:rFonts w:ascii="Times New Roman" w:hAnsi="Times New Roman" w:cs="Times New Roman"/>
            <w:sz w:val="28"/>
            <w:szCs w:val="28"/>
            <w:rPrChange w:id="980" w:author="Odysseys Diamantopoulos-Pantaleon" w:date="2020-12-14T17:34:00Z">
              <w:rPr/>
            </w:rPrChange>
          </w:rPr>
          <w:t xml:space="preserve"> of centuries based on </w:t>
        </w:r>
      </w:ins>
      <w:ins w:id="981" w:author="Odysseys Diamantopoulos-Pantaleon" w:date="2020-12-13T21:52:00Z">
        <w:r w:rsidR="00732124" w:rsidRPr="00E23A70">
          <w:rPr>
            <w:rFonts w:ascii="Times New Roman" w:hAnsi="Times New Roman" w:cs="Times New Roman"/>
            <w:sz w:val="28"/>
            <w:szCs w:val="28"/>
            <w:rPrChange w:id="982" w:author="Odysseys Diamantopoulos-Pantaleon" w:date="2020-12-14T17:34:00Z">
              <w:rPr/>
            </w:rPrChange>
          </w:rPr>
          <w:t>its</w:t>
        </w:r>
      </w:ins>
      <w:ins w:id="983" w:author="Odysseys Diamantopoulos-Pantaleon" w:date="2020-12-13T21:34:00Z">
        <w:r w:rsidRPr="00E23A70">
          <w:rPr>
            <w:rFonts w:ascii="Times New Roman" w:hAnsi="Times New Roman" w:cs="Times New Roman"/>
            <w:sz w:val="28"/>
            <w:szCs w:val="28"/>
            <w:rPrChange w:id="984" w:author="Odysseys Diamantopoulos-Pantaleon" w:date="2020-12-14T17:34:00Z">
              <w:rPr/>
            </w:rPrChange>
          </w:rPr>
          <w:t xml:space="preserve"> senses, which means that indeed the senses are </w:t>
        </w:r>
      </w:ins>
      <w:ins w:id="985" w:author="Odysseys Diamantopoulos-Pantaleon" w:date="2020-12-13T21:53:00Z">
        <w:r w:rsidR="00732124" w:rsidRPr="00E23A70">
          <w:rPr>
            <w:rFonts w:ascii="Times New Roman" w:hAnsi="Times New Roman" w:cs="Times New Roman"/>
            <w:sz w:val="28"/>
            <w:szCs w:val="28"/>
            <w:rPrChange w:id="986" w:author="Odysseys Diamantopoulos-Pantaleon" w:date="2020-12-14T17:34:00Z">
              <w:rPr/>
            </w:rPrChange>
          </w:rPr>
          <w:t>giving</w:t>
        </w:r>
      </w:ins>
      <w:ins w:id="987" w:author="Odysseys Diamantopoulos-Pantaleon" w:date="2020-12-13T21:35:00Z">
        <w:r w:rsidRPr="00E23A70">
          <w:rPr>
            <w:rFonts w:ascii="Times New Roman" w:hAnsi="Times New Roman" w:cs="Times New Roman"/>
            <w:sz w:val="28"/>
            <w:szCs w:val="28"/>
            <w:rPrChange w:id="988" w:author="Odysseys Diamantopoulos-Pantaleon" w:date="2020-12-14T17:34:00Z">
              <w:rPr/>
            </w:rPrChange>
          </w:rPr>
          <w:t xml:space="preserve"> us a somehow accurate representation of the world. It is also a fact, though, that there are many cases where we have been deceived by our sensory organs and have been led to inaccurate conclusions </w:t>
        </w:r>
      </w:ins>
      <w:ins w:id="989" w:author="Odysseys Diamantopoulos-Pantaleon" w:date="2020-12-13T21:36:00Z">
        <w:r w:rsidRPr="00E23A70">
          <w:rPr>
            <w:rFonts w:ascii="Times New Roman" w:hAnsi="Times New Roman" w:cs="Times New Roman"/>
            <w:sz w:val="28"/>
            <w:szCs w:val="28"/>
            <w:rPrChange w:id="990" w:author="Odysseys Diamantopoulos-Pantaleon" w:date="2020-12-14T17:34:00Z">
              <w:rPr/>
            </w:rPrChange>
          </w:rPr>
          <w:t xml:space="preserve">that </w:t>
        </w:r>
      </w:ins>
      <w:ins w:id="991" w:author="Odysseys Diamantopoulos-Pantaleon" w:date="2020-12-14T14:13:00Z">
        <w:r w:rsidR="00FC0F8F" w:rsidRPr="00E23A70">
          <w:rPr>
            <w:rFonts w:ascii="Times New Roman" w:hAnsi="Times New Roman" w:cs="Times New Roman"/>
            <w:sz w:val="28"/>
            <w:szCs w:val="28"/>
            <w:rPrChange w:id="992" w:author="Odysseys Diamantopoulos-Pantaleon" w:date="2020-12-14T17:34:00Z">
              <w:rPr/>
            </w:rPrChange>
          </w:rPr>
          <w:t>often</w:t>
        </w:r>
      </w:ins>
      <w:ins w:id="993" w:author="Odysseys Diamantopoulos-Pantaleon" w:date="2020-12-13T21:53:00Z">
        <w:r w:rsidR="000204C9" w:rsidRPr="00E23A70">
          <w:rPr>
            <w:rFonts w:ascii="Times New Roman" w:hAnsi="Times New Roman" w:cs="Times New Roman"/>
            <w:sz w:val="28"/>
            <w:szCs w:val="28"/>
            <w:rPrChange w:id="994" w:author="Odysseys Diamantopoulos-Pantaleon" w:date="2020-12-14T17:34:00Z">
              <w:rPr/>
            </w:rPrChange>
          </w:rPr>
          <w:t>,</w:t>
        </w:r>
        <w:r w:rsidR="003A2748" w:rsidRPr="00E23A70">
          <w:rPr>
            <w:rFonts w:ascii="Times New Roman" w:hAnsi="Times New Roman" w:cs="Times New Roman"/>
            <w:sz w:val="28"/>
            <w:szCs w:val="28"/>
            <w:rPrChange w:id="995" w:author="Odysseys Diamantopoulos-Pantaleon" w:date="2020-12-14T17:34:00Z">
              <w:rPr/>
            </w:rPrChange>
          </w:rPr>
          <w:t xml:space="preserve"> </w:t>
        </w:r>
      </w:ins>
      <w:ins w:id="996" w:author="Odysseys Diamantopoulos-Pantaleon" w:date="2020-12-13T21:36:00Z">
        <w:r w:rsidRPr="00E23A70">
          <w:rPr>
            <w:rFonts w:ascii="Times New Roman" w:hAnsi="Times New Roman" w:cs="Times New Roman"/>
            <w:sz w:val="28"/>
            <w:szCs w:val="28"/>
            <w:rPrChange w:id="997" w:author="Odysseys Diamantopoulos-Pantaleon" w:date="2020-12-14T17:34:00Z">
              <w:rPr/>
            </w:rPrChange>
          </w:rPr>
          <w:t xml:space="preserve">not only did not hinder our ability to survive, but </w:t>
        </w:r>
      </w:ins>
      <w:r w:rsidR="00E879A5" w:rsidRPr="00E23A70">
        <w:rPr>
          <w:rFonts w:ascii="Times New Roman" w:hAnsi="Times New Roman" w:cs="Times New Roman"/>
          <w:sz w:val="28"/>
          <w:szCs w:val="28"/>
        </w:rPr>
        <w:t>greatly</w:t>
      </w:r>
      <w:ins w:id="998" w:author="Odysseys Diamantopoulos-Pantaleon" w:date="2020-12-13T21:36:00Z">
        <w:r w:rsidRPr="00E23A70">
          <w:rPr>
            <w:rFonts w:ascii="Times New Roman" w:hAnsi="Times New Roman" w:cs="Times New Roman"/>
            <w:sz w:val="28"/>
            <w:szCs w:val="28"/>
            <w:rPrChange w:id="999" w:author="Odysseys Diamantopoulos-Pantaleon" w:date="2020-12-14T17:34:00Z">
              <w:rPr/>
            </w:rPrChange>
          </w:rPr>
          <w:t xml:space="preserve"> improved it</w:t>
        </w:r>
      </w:ins>
      <w:ins w:id="1000" w:author="Odysseys Diamantopoulos-Pantaleon" w:date="2020-12-13T21:37:00Z">
        <w:r w:rsidRPr="00E23A70">
          <w:rPr>
            <w:rFonts w:ascii="Times New Roman" w:hAnsi="Times New Roman" w:cs="Times New Roman"/>
            <w:sz w:val="28"/>
            <w:szCs w:val="28"/>
            <w:rPrChange w:id="1001" w:author="Odysseys Diamantopoulos-Pantaleon" w:date="2020-12-14T17:34:00Z">
              <w:rPr/>
            </w:rPrChange>
          </w:rPr>
          <w:t xml:space="preserve">. </w:t>
        </w:r>
      </w:ins>
      <w:ins w:id="1002" w:author="Odysseys Diamantopoulos-Pantaleon" w:date="2020-12-13T21:54:00Z">
        <w:r w:rsidR="000204C9" w:rsidRPr="00E23A70">
          <w:rPr>
            <w:rFonts w:ascii="Times New Roman" w:hAnsi="Times New Roman" w:cs="Times New Roman"/>
            <w:sz w:val="28"/>
            <w:szCs w:val="28"/>
            <w:rPrChange w:id="1003" w:author="Odysseys Diamantopoulos-Pantaleon" w:date="2020-12-14T17:34:00Z">
              <w:rPr/>
            </w:rPrChange>
          </w:rPr>
          <w:t>S</w:t>
        </w:r>
      </w:ins>
      <w:ins w:id="1004" w:author="Odysseys Diamantopoulos-Pantaleon" w:date="2020-12-13T21:53:00Z">
        <w:r w:rsidR="000204C9" w:rsidRPr="00E23A70">
          <w:rPr>
            <w:rFonts w:ascii="Times New Roman" w:hAnsi="Times New Roman" w:cs="Times New Roman"/>
            <w:sz w:val="28"/>
            <w:szCs w:val="28"/>
            <w:rPrChange w:id="1005" w:author="Odysseys Diamantopoulos-Pantaleon" w:date="2020-12-14T17:34:00Z">
              <w:rPr/>
            </w:rPrChange>
          </w:rPr>
          <w:t>uch inac</w:t>
        </w:r>
      </w:ins>
      <w:ins w:id="1006" w:author="Odysseys Diamantopoulos-Pantaleon" w:date="2020-12-13T21:54:00Z">
        <w:r w:rsidR="000204C9" w:rsidRPr="00E23A70">
          <w:rPr>
            <w:rFonts w:ascii="Times New Roman" w:hAnsi="Times New Roman" w:cs="Times New Roman"/>
            <w:sz w:val="28"/>
            <w:szCs w:val="28"/>
            <w:rPrChange w:id="1007" w:author="Odysseys Diamantopoulos-Pantaleon" w:date="2020-12-14T17:34:00Z">
              <w:rPr/>
            </w:rPrChange>
          </w:rPr>
          <w:t xml:space="preserve">curate apprehensions could be the messages that were given to people by religion. For example, when there was a thunderstorm </w:t>
        </w:r>
      </w:ins>
      <w:ins w:id="1008" w:author="Odysseys Diamantopoulos-Pantaleon" w:date="2020-12-13T21:55:00Z">
        <w:r w:rsidR="000204C9" w:rsidRPr="00E23A70">
          <w:rPr>
            <w:rFonts w:ascii="Times New Roman" w:hAnsi="Times New Roman" w:cs="Times New Roman"/>
            <w:sz w:val="28"/>
            <w:szCs w:val="28"/>
            <w:rPrChange w:id="1009" w:author="Odysseys Diamantopoulos-Pantaleon" w:date="2020-12-14T17:34:00Z">
              <w:rPr/>
            </w:rPrChange>
          </w:rPr>
          <w:t>and huge waves outside, ancient Greeks believed that Zeus and the rest of the Gods were angry with them and that is why they re</w:t>
        </w:r>
      </w:ins>
      <w:ins w:id="1010" w:author="Odysseys Diamantopoulos-Pantaleon" w:date="2020-12-13T21:56:00Z">
        <w:r w:rsidR="000204C9" w:rsidRPr="00E23A70">
          <w:rPr>
            <w:rFonts w:ascii="Times New Roman" w:hAnsi="Times New Roman" w:cs="Times New Roman"/>
            <w:sz w:val="28"/>
            <w:szCs w:val="28"/>
            <w:rPrChange w:id="1011" w:author="Odysseys Diamantopoulos-Pantaleon" w:date="2020-12-14T17:34:00Z">
              <w:rPr/>
            </w:rPrChange>
          </w:rPr>
          <w:t>frained from travellin</w:t>
        </w:r>
      </w:ins>
      <w:ins w:id="1012" w:author="Odysseys Diamantopoulos-Pantaleon" w:date="2020-12-13T21:58:00Z">
        <w:r w:rsidR="00AD3A91" w:rsidRPr="00E23A70">
          <w:rPr>
            <w:rFonts w:ascii="Times New Roman" w:hAnsi="Times New Roman" w:cs="Times New Roman"/>
            <w:sz w:val="28"/>
            <w:szCs w:val="28"/>
            <w:rPrChange w:id="1013" w:author="Odysseys Diamantopoulos-Pantaleon" w:date="2020-12-14T17:34:00Z">
              <w:rPr/>
            </w:rPrChange>
          </w:rPr>
          <w:t>g</w:t>
        </w:r>
      </w:ins>
      <w:ins w:id="1014" w:author="Odysseys Diamantopoulos-Pantaleon" w:date="2020-12-13T21:56:00Z">
        <w:r w:rsidR="000204C9" w:rsidRPr="00E23A70">
          <w:rPr>
            <w:rFonts w:ascii="Times New Roman" w:hAnsi="Times New Roman" w:cs="Times New Roman"/>
            <w:sz w:val="28"/>
            <w:szCs w:val="28"/>
            <w:rPrChange w:id="1015" w:author="Odysseys Diamantopoulos-Pantaleon" w:date="2020-12-14T17:34:00Z">
              <w:rPr/>
            </w:rPrChange>
          </w:rPr>
          <w:t xml:space="preserve">. </w:t>
        </w:r>
      </w:ins>
      <w:ins w:id="1016" w:author="Odysseys Diamantopoulos-Pantaleon" w:date="2020-12-13T22:08:00Z">
        <w:r w:rsidR="00E11B04" w:rsidRPr="00E23A70">
          <w:rPr>
            <w:rFonts w:ascii="Times New Roman" w:hAnsi="Times New Roman" w:cs="Times New Roman"/>
            <w:sz w:val="28"/>
            <w:szCs w:val="28"/>
            <w:rPrChange w:id="1017" w:author="Odysseys Diamantopoulos-Pantaleon" w:date="2020-12-14T17:34:00Z">
              <w:rPr/>
            </w:rPrChange>
          </w:rPr>
          <w:t>This</w:t>
        </w:r>
      </w:ins>
      <w:ins w:id="1018" w:author="Odysseys Diamantopoulos-Pantaleon" w:date="2020-12-13T21:56:00Z">
        <w:r w:rsidR="000204C9" w:rsidRPr="00E23A70">
          <w:rPr>
            <w:rFonts w:ascii="Times New Roman" w:hAnsi="Times New Roman" w:cs="Times New Roman"/>
            <w:sz w:val="28"/>
            <w:szCs w:val="28"/>
            <w:rPrChange w:id="1019" w:author="Odysseys Diamantopoulos-Pantaleon" w:date="2020-12-14T17:34:00Z">
              <w:rPr/>
            </w:rPrChange>
          </w:rPr>
          <w:t xml:space="preserve"> </w:t>
        </w:r>
      </w:ins>
      <w:ins w:id="1020" w:author="Odysseys Diamantopoulos-Pantaleon" w:date="2020-12-14T14:14:00Z">
        <w:r w:rsidR="002B2FDD" w:rsidRPr="00E23A70">
          <w:rPr>
            <w:rFonts w:ascii="Times New Roman" w:hAnsi="Times New Roman" w:cs="Times New Roman"/>
            <w:sz w:val="28"/>
            <w:szCs w:val="28"/>
            <w:rPrChange w:id="1021" w:author="Odysseys Diamantopoulos-Pantaleon" w:date="2020-12-14T17:34:00Z">
              <w:rPr/>
            </w:rPrChange>
          </w:rPr>
          <w:t>is</w:t>
        </w:r>
      </w:ins>
      <w:ins w:id="1022" w:author="Odysseys Diamantopoulos-Pantaleon" w:date="2020-12-13T21:56:00Z">
        <w:r w:rsidR="000204C9" w:rsidRPr="00E23A70">
          <w:rPr>
            <w:rFonts w:ascii="Times New Roman" w:hAnsi="Times New Roman" w:cs="Times New Roman"/>
            <w:sz w:val="28"/>
            <w:szCs w:val="28"/>
            <w:rPrChange w:id="1023" w:author="Odysseys Diamantopoulos-Pantaleon" w:date="2020-12-14T17:34:00Z">
              <w:rPr/>
            </w:rPrChange>
          </w:rPr>
          <w:t xml:space="preserve"> an </w:t>
        </w:r>
      </w:ins>
      <w:ins w:id="1024" w:author="Odysseys Diamantopoulos-Pantaleon" w:date="2020-12-14T14:14:00Z">
        <w:r w:rsidR="002B2FDD" w:rsidRPr="00E23A70">
          <w:rPr>
            <w:rFonts w:ascii="Times New Roman" w:hAnsi="Times New Roman" w:cs="Times New Roman"/>
            <w:sz w:val="28"/>
            <w:szCs w:val="28"/>
            <w:rPrChange w:id="1025" w:author="Odysseys Diamantopoulos-Pantaleon" w:date="2020-12-14T17:34:00Z">
              <w:rPr/>
            </w:rPrChange>
          </w:rPr>
          <w:t xml:space="preserve">example of an </w:t>
        </w:r>
      </w:ins>
      <w:ins w:id="1026" w:author="Odysseys Diamantopoulos-Pantaleon" w:date="2020-12-13T21:56:00Z">
        <w:r w:rsidR="000204C9" w:rsidRPr="00E23A70">
          <w:rPr>
            <w:rFonts w:ascii="Times New Roman" w:hAnsi="Times New Roman" w:cs="Times New Roman"/>
            <w:sz w:val="28"/>
            <w:szCs w:val="28"/>
            <w:rPrChange w:id="1027" w:author="Odysseys Diamantopoulos-Pantaleon" w:date="2020-12-14T17:34:00Z">
              <w:rPr/>
            </w:rPrChange>
          </w:rPr>
          <w:t>inaccurate apprehension that was used to explain phenomena that ancient Greeks could not gras</w:t>
        </w:r>
      </w:ins>
      <w:ins w:id="1028" w:author="Odysseys Diamantopoulos-Pantaleon" w:date="2020-12-13T21:57:00Z">
        <w:r w:rsidR="000204C9" w:rsidRPr="00E23A70">
          <w:rPr>
            <w:rFonts w:ascii="Times New Roman" w:hAnsi="Times New Roman" w:cs="Times New Roman"/>
            <w:sz w:val="28"/>
            <w:szCs w:val="28"/>
            <w:rPrChange w:id="1029" w:author="Odysseys Diamantopoulos-Pantaleon" w:date="2020-12-14T17:34:00Z">
              <w:rPr/>
            </w:rPrChange>
          </w:rPr>
          <w:t>p</w:t>
        </w:r>
      </w:ins>
      <w:ins w:id="1030" w:author="Odysseys Diamantopoulos-Pantaleon" w:date="2020-12-14T14:14:00Z">
        <w:r w:rsidR="00205B0A" w:rsidRPr="00E23A70">
          <w:rPr>
            <w:rFonts w:ascii="Times New Roman" w:hAnsi="Times New Roman" w:cs="Times New Roman"/>
            <w:sz w:val="28"/>
            <w:szCs w:val="28"/>
            <w:rPrChange w:id="1031" w:author="Odysseys Diamantopoulos-Pantaleon" w:date="2020-12-14T17:34:00Z">
              <w:rPr/>
            </w:rPrChange>
          </w:rPr>
          <w:t>,</w:t>
        </w:r>
      </w:ins>
      <w:ins w:id="1032" w:author="Odysseys Diamantopoulos-Pantaleon" w:date="2020-12-13T21:57:00Z">
        <w:r w:rsidR="000204C9" w:rsidRPr="00E23A70">
          <w:rPr>
            <w:rFonts w:ascii="Times New Roman" w:hAnsi="Times New Roman" w:cs="Times New Roman"/>
            <w:sz w:val="28"/>
            <w:szCs w:val="28"/>
            <w:rPrChange w:id="1033" w:author="Odysseys Diamantopoulos-Pantaleon" w:date="2020-12-14T17:34:00Z">
              <w:rPr/>
            </w:rPrChange>
          </w:rPr>
          <w:t xml:space="preserve"> and at the same time protected them from </w:t>
        </w:r>
      </w:ins>
      <w:ins w:id="1034" w:author="Odysseys Diamantopoulos-Pantaleon" w:date="2020-12-14T14:14:00Z">
        <w:r w:rsidR="00205B0A" w:rsidRPr="00E23A70">
          <w:rPr>
            <w:rFonts w:ascii="Times New Roman" w:hAnsi="Times New Roman" w:cs="Times New Roman"/>
            <w:sz w:val="28"/>
            <w:szCs w:val="28"/>
            <w:rPrChange w:id="1035" w:author="Odysseys Diamantopoulos-Pantaleon" w:date="2020-12-14T17:34:00Z">
              <w:rPr/>
            </w:rPrChange>
          </w:rPr>
          <w:t>harming themselves</w:t>
        </w:r>
      </w:ins>
      <w:ins w:id="1036" w:author="Odysseys Diamantopoulos-Pantaleon" w:date="2020-12-13T21:58:00Z">
        <w:r w:rsidR="00AD3A91" w:rsidRPr="00E23A70">
          <w:rPr>
            <w:rFonts w:ascii="Times New Roman" w:hAnsi="Times New Roman" w:cs="Times New Roman"/>
            <w:sz w:val="28"/>
            <w:szCs w:val="28"/>
            <w:rPrChange w:id="1037" w:author="Odysseys Diamantopoulos-Pantaleon" w:date="2020-12-14T17:34:00Z">
              <w:rPr/>
            </w:rPrChange>
          </w:rPr>
          <w:t>. It is like the ancient Greeks had some sort of intuition about what they should not do when such p</w:t>
        </w:r>
      </w:ins>
      <w:ins w:id="1038" w:author="Odysseys Diamantopoulos-Pantaleon" w:date="2020-12-13T21:59:00Z">
        <w:r w:rsidR="00AD3A91" w:rsidRPr="00E23A70">
          <w:rPr>
            <w:rFonts w:ascii="Times New Roman" w:hAnsi="Times New Roman" w:cs="Times New Roman"/>
            <w:sz w:val="28"/>
            <w:szCs w:val="28"/>
            <w:rPrChange w:id="1039" w:author="Odysseys Diamantopoulos-Pantaleon" w:date="2020-12-14T17:34:00Z">
              <w:rPr/>
            </w:rPrChange>
          </w:rPr>
          <w:t>henomena occurred. This view comes in parallel with the Externalist point of view which claims</w:t>
        </w:r>
      </w:ins>
      <w:r w:rsidR="00C47021">
        <w:rPr>
          <w:rFonts w:ascii="Times New Roman" w:hAnsi="Times New Roman" w:cs="Times New Roman"/>
          <w:sz w:val="28"/>
          <w:szCs w:val="28"/>
        </w:rPr>
        <w:t xml:space="preserve"> that</w:t>
      </w:r>
      <w:r w:rsidR="00C47021" w:rsidRPr="00C47021">
        <w:t xml:space="preserve"> </w:t>
      </w:r>
      <w:r w:rsidR="00C47021" w:rsidRPr="00C47021">
        <w:rPr>
          <w:rFonts w:ascii="Times New Roman" w:hAnsi="Times New Roman" w:cs="Times New Roman"/>
          <w:sz w:val="28"/>
          <w:szCs w:val="28"/>
        </w:rPr>
        <w:t xml:space="preserve">we presume an externality as a condition of possibility for the </w:t>
      </w:r>
      <w:r w:rsidR="00C47021" w:rsidRPr="00C47021">
        <w:rPr>
          <w:rFonts w:ascii="Times New Roman" w:hAnsi="Times New Roman" w:cs="Times New Roman"/>
          <w:sz w:val="28"/>
          <w:szCs w:val="28"/>
        </w:rPr>
        <w:lastRenderedPageBreak/>
        <w:t>intelligibility of what we think and know</w:t>
      </w:r>
      <w:ins w:id="1040" w:author="Odysseys Diamantopoulos-Pantaleon" w:date="2020-12-13T21:59:00Z">
        <w:r w:rsidR="00AD3A91" w:rsidRPr="00E23A70">
          <w:rPr>
            <w:rFonts w:ascii="Times New Roman" w:hAnsi="Times New Roman" w:cs="Times New Roman"/>
            <w:sz w:val="28"/>
            <w:szCs w:val="28"/>
            <w:rPrChange w:id="1041" w:author="Odysseys Diamantopoulos-Pantaleon" w:date="2020-12-14T17:34:00Z">
              <w:rPr/>
            </w:rPrChange>
          </w:rPr>
          <w:t>.</w:t>
        </w:r>
      </w:ins>
      <w:ins w:id="1042" w:author="Odysseys Diamantopoulos-Pantaleon" w:date="2020-12-13T22:00:00Z">
        <w:r w:rsidR="00AD3A91" w:rsidRPr="00E23A70">
          <w:rPr>
            <w:rFonts w:ascii="Times New Roman" w:hAnsi="Times New Roman" w:cs="Times New Roman"/>
            <w:sz w:val="28"/>
            <w:szCs w:val="28"/>
            <w:rPrChange w:id="1043" w:author="Odysseys Diamantopoulos-Pantaleon" w:date="2020-12-14T17:34:00Z">
              <w:rPr/>
            </w:rPrChange>
          </w:rPr>
          <w:t xml:space="preserve"> In this case the perceptual systems were reliable</w:t>
        </w:r>
      </w:ins>
      <w:ins w:id="1044" w:author="Odysseys Diamantopoulos-Pantaleon" w:date="2020-12-14T14:15:00Z">
        <w:r w:rsidR="00205B0A" w:rsidRPr="00E23A70">
          <w:rPr>
            <w:rFonts w:ascii="Times New Roman" w:hAnsi="Times New Roman" w:cs="Times New Roman"/>
            <w:sz w:val="28"/>
            <w:szCs w:val="28"/>
            <w:rPrChange w:id="1045" w:author="Odysseys Diamantopoulos-Pantaleon" w:date="2020-12-14T17:34:00Z">
              <w:rPr/>
            </w:rPrChange>
          </w:rPr>
          <w:t xml:space="preserve"> and managed to justify instinctively a belief </w:t>
        </w:r>
      </w:ins>
      <w:ins w:id="1046" w:author="Odysseys Diamantopoulos-Pantaleon" w:date="2020-12-14T14:16:00Z">
        <w:r w:rsidR="00205B0A" w:rsidRPr="00E23A70">
          <w:rPr>
            <w:rFonts w:ascii="Times New Roman" w:hAnsi="Times New Roman" w:cs="Times New Roman"/>
            <w:sz w:val="28"/>
            <w:szCs w:val="28"/>
            <w:rPrChange w:id="1047" w:author="Odysseys Diamantopoulos-Pantaleon" w:date="2020-12-14T17:34:00Z">
              <w:rPr/>
            </w:rPrChange>
          </w:rPr>
          <w:t>whose knowledge basis could not at the time be found. They still, however, justified it and even though the</w:t>
        </w:r>
      </w:ins>
      <w:ins w:id="1048" w:author="Odysseys Diamantopoulos-Pantaleon" w:date="2020-12-14T14:17:00Z">
        <w:r w:rsidR="004722BC" w:rsidRPr="00E23A70">
          <w:rPr>
            <w:rFonts w:ascii="Times New Roman" w:hAnsi="Times New Roman" w:cs="Times New Roman"/>
            <w:sz w:val="28"/>
            <w:szCs w:val="28"/>
            <w:rPrChange w:id="1049" w:author="Odysseys Diamantopoulos-Pantaleon" w:date="2020-12-14T17:34:00Z">
              <w:rPr/>
            </w:rPrChange>
          </w:rPr>
          <w:t>ir</w:t>
        </w:r>
      </w:ins>
      <w:ins w:id="1050" w:author="Odysseys Diamantopoulos-Pantaleon" w:date="2020-12-14T14:16:00Z">
        <w:r w:rsidR="00205B0A" w:rsidRPr="00E23A70">
          <w:rPr>
            <w:rFonts w:ascii="Times New Roman" w:hAnsi="Times New Roman" w:cs="Times New Roman"/>
            <w:sz w:val="28"/>
            <w:szCs w:val="28"/>
            <w:rPrChange w:id="1051" w:author="Odysseys Diamantopoulos-Pantaleon" w:date="2020-12-14T17:34:00Z">
              <w:rPr/>
            </w:rPrChange>
          </w:rPr>
          <w:t xml:space="preserve"> belief was false</w:t>
        </w:r>
      </w:ins>
      <w:ins w:id="1052" w:author="Odysseys Diamantopoulos-Pantaleon" w:date="2020-12-13T22:01:00Z">
        <w:r w:rsidR="00AD3A91" w:rsidRPr="00E23A70">
          <w:rPr>
            <w:rFonts w:ascii="Times New Roman" w:hAnsi="Times New Roman" w:cs="Times New Roman"/>
            <w:sz w:val="28"/>
            <w:szCs w:val="28"/>
            <w:rPrChange w:id="1053" w:author="Odysseys Diamantopoulos-Pantaleon" w:date="2020-12-14T17:34:00Z">
              <w:rPr/>
            </w:rPrChange>
          </w:rPr>
          <w:t>, it aided th</w:t>
        </w:r>
      </w:ins>
      <w:ins w:id="1054" w:author="Odysseys Diamantopoulos-Pantaleon" w:date="2020-12-14T14:17:00Z">
        <w:r w:rsidR="00205B0A" w:rsidRPr="00E23A70">
          <w:rPr>
            <w:rFonts w:ascii="Times New Roman" w:hAnsi="Times New Roman" w:cs="Times New Roman"/>
            <w:sz w:val="28"/>
            <w:szCs w:val="28"/>
            <w:rPrChange w:id="1055" w:author="Odysseys Diamantopoulos-Pantaleon" w:date="2020-12-14T17:34:00Z">
              <w:rPr/>
            </w:rPrChange>
          </w:rPr>
          <w:t>eir survival</w:t>
        </w:r>
      </w:ins>
      <w:ins w:id="1056" w:author="Odysseys Diamantopoulos-Pantaleon" w:date="2020-12-13T22:01:00Z">
        <w:r w:rsidR="00D73F6E" w:rsidRPr="00E23A70">
          <w:rPr>
            <w:rFonts w:ascii="Times New Roman" w:hAnsi="Times New Roman" w:cs="Times New Roman"/>
            <w:sz w:val="28"/>
            <w:szCs w:val="28"/>
            <w:rPrChange w:id="1057" w:author="Odysseys Diamantopoulos-Pantaleon" w:date="2020-12-14T17:34:00Z">
              <w:rPr/>
            </w:rPrChange>
          </w:rPr>
          <w:t>.</w:t>
        </w:r>
      </w:ins>
      <w:ins w:id="1058" w:author="Odysseys Diamantopoulos-Pantaleon" w:date="2020-12-13T22:03:00Z">
        <w:r w:rsidR="00D73F6E" w:rsidRPr="00E23A70">
          <w:rPr>
            <w:rFonts w:ascii="Times New Roman" w:hAnsi="Times New Roman" w:cs="Times New Roman"/>
            <w:sz w:val="28"/>
            <w:szCs w:val="28"/>
            <w:rPrChange w:id="1059" w:author="Odysseys Diamantopoulos-Pantaleon" w:date="2020-12-14T17:34:00Z">
              <w:rPr/>
            </w:rPrChange>
          </w:rPr>
          <w:t xml:space="preserve"> </w:t>
        </w:r>
      </w:ins>
      <w:ins w:id="1060" w:author="Odysseys Diamantopoulos-Pantaleon" w:date="2020-12-14T14:18:00Z">
        <w:r w:rsidR="00ED4553" w:rsidRPr="00E23A70">
          <w:rPr>
            <w:rFonts w:ascii="Times New Roman" w:hAnsi="Times New Roman" w:cs="Times New Roman"/>
            <w:sz w:val="28"/>
            <w:szCs w:val="28"/>
            <w:rPrChange w:id="1061" w:author="Odysseys Diamantopoulos-Pantaleon" w:date="2020-12-14T17:34:00Z">
              <w:rPr/>
            </w:rPrChange>
          </w:rPr>
          <w:t>At the same time</w:t>
        </w:r>
      </w:ins>
      <w:ins w:id="1062" w:author="Odysseys Diamantopoulos-Pantaleon" w:date="2020-12-13T22:03:00Z">
        <w:r w:rsidR="00D73F6E" w:rsidRPr="00E23A70">
          <w:rPr>
            <w:rFonts w:ascii="Times New Roman" w:hAnsi="Times New Roman" w:cs="Times New Roman"/>
            <w:sz w:val="28"/>
            <w:szCs w:val="28"/>
            <w:rPrChange w:id="1063" w:author="Odysseys Diamantopoulos-Pantaleon" w:date="2020-12-14T17:34:00Z">
              <w:rPr/>
            </w:rPrChange>
          </w:rPr>
          <w:t xml:space="preserve">, when we begin to dig into deeper </w:t>
        </w:r>
      </w:ins>
      <w:ins w:id="1064" w:author="Odysseys Diamantopoulos-Pantaleon" w:date="2020-12-13T22:04:00Z">
        <w:r w:rsidR="00D73F6E" w:rsidRPr="00E23A70">
          <w:rPr>
            <w:rFonts w:ascii="Times New Roman" w:hAnsi="Times New Roman" w:cs="Times New Roman"/>
            <w:sz w:val="28"/>
            <w:szCs w:val="28"/>
            <w:rPrChange w:id="1065" w:author="Odysseys Diamantopoulos-Pantaleon" w:date="2020-12-14T17:34:00Z">
              <w:rPr/>
            </w:rPrChange>
          </w:rPr>
          <w:t>concepts,</w:t>
        </w:r>
      </w:ins>
      <w:ins w:id="1066" w:author="Odysseys Diamantopoulos-Pantaleon" w:date="2020-12-13T22:03:00Z">
        <w:r w:rsidR="00D73F6E" w:rsidRPr="00E23A70">
          <w:rPr>
            <w:rFonts w:ascii="Times New Roman" w:hAnsi="Times New Roman" w:cs="Times New Roman"/>
            <w:sz w:val="28"/>
            <w:szCs w:val="28"/>
            <w:rPrChange w:id="1067" w:author="Odysseys Diamantopoulos-Pantaleon" w:date="2020-12-14T17:34:00Z">
              <w:rPr/>
            </w:rPrChange>
          </w:rPr>
          <w:t xml:space="preserve"> </w:t>
        </w:r>
      </w:ins>
      <w:r w:rsidR="00284AFA" w:rsidRPr="00E23A70">
        <w:rPr>
          <w:rFonts w:ascii="Times New Roman" w:hAnsi="Times New Roman" w:cs="Times New Roman"/>
          <w:sz w:val="28"/>
          <w:szCs w:val="28"/>
        </w:rPr>
        <w:t xml:space="preserve">like the essence of our world, </w:t>
      </w:r>
      <w:ins w:id="1068" w:author="Odysseys Diamantopoulos-Pantaleon" w:date="2020-12-13T22:03:00Z">
        <w:r w:rsidR="00D73F6E" w:rsidRPr="00E23A70">
          <w:rPr>
            <w:rFonts w:ascii="Times New Roman" w:hAnsi="Times New Roman" w:cs="Times New Roman"/>
            <w:sz w:val="28"/>
            <w:szCs w:val="28"/>
            <w:rPrChange w:id="1069" w:author="Odysseys Diamantopoulos-Pantaleon" w:date="2020-12-14T17:34:00Z">
              <w:rPr/>
            </w:rPrChange>
          </w:rPr>
          <w:t xml:space="preserve">we find out that things are not as they seem. </w:t>
        </w:r>
      </w:ins>
      <w:ins w:id="1070" w:author="Odysseys Diamantopoulos-Pantaleon" w:date="2020-12-13T22:04:00Z">
        <w:r w:rsidR="00D73F6E" w:rsidRPr="00E23A70">
          <w:rPr>
            <w:rFonts w:ascii="Times New Roman" w:hAnsi="Times New Roman" w:cs="Times New Roman"/>
            <w:sz w:val="28"/>
            <w:szCs w:val="28"/>
            <w:rPrChange w:id="1071" w:author="Odysseys Diamantopoulos-Pantaleon" w:date="2020-12-14T17:34:00Z">
              <w:rPr/>
            </w:rPrChange>
          </w:rPr>
          <w:t xml:space="preserve">The more we dig, the more we find out </w:t>
        </w:r>
      </w:ins>
      <w:ins w:id="1072" w:author="Odysseys Diamantopoulos-Pantaleon" w:date="2020-12-13T22:05:00Z">
        <w:r w:rsidR="00354C77" w:rsidRPr="00E23A70">
          <w:rPr>
            <w:rFonts w:ascii="Times New Roman" w:hAnsi="Times New Roman" w:cs="Times New Roman"/>
            <w:sz w:val="28"/>
            <w:szCs w:val="28"/>
            <w:rPrChange w:id="1073" w:author="Odysseys Diamantopoulos-Pantaleon" w:date="2020-12-14T17:34:00Z">
              <w:rPr/>
            </w:rPrChange>
          </w:rPr>
          <w:t xml:space="preserve">that </w:t>
        </w:r>
      </w:ins>
      <w:ins w:id="1074" w:author="Odysseys Diamantopoulos-Pantaleon" w:date="2020-12-14T14:19:00Z">
        <w:r w:rsidR="00E2442B" w:rsidRPr="00E23A70">
          <w:rPr>
            <w:rFonts w:ascii="Times New Roman" w:hAnsi="Times New Roman" w:cs="Times New Roman"/>
            <w:sz w:val="28"/>
            <w:szCs w:val="28"/>
            <w:rPrChange w:id="1075" w:author="Odysseys Diamantopoulos-Pantaleon" w:date="2020-12-14T17:34:00Z">
              <w:rPr/>
            </w:rPrChange>
          </w:rPr>
          <w:t>the world</w:t>
        </w:r>
      </w:ins>
      <w:ins w:id="1076" w:author="Odysseys Diamantopoulos-Pantaleon" w:date="2020-12-13T22:05:00Z">
        <w:r w:rsidR="00354C77" w:rsidRPr="00E23A70">
          <w:rPr>
            <w:rFonts w:ascii="Times New Roman" w:hAnsi="Times New Roman" w:cs="Times New Roman"/>
            <w:sz w:val="28"/>
            <w:szCs w:val="28"/>
            <w:rPrChange w:id="1077" w:author="Odysseys Diamantopoulos-Pantaleon" w:date="2020-12-14T17:34:00Z">
              <w:rPr/>
            </w:rPrChange>
          </w:rPr>
          <w:t xml:space="preserve"> </w:t>
        </w:r>
      </w:ins>
      <w:ins w:id="1078" w:author="Odysseys Diamantopoulos-Pantaleon" w:date="2020-12-14T14:19:00Z">
        <w:r w:rsidR="00E2442B" w:rsidRPr="00E23A70">
          <w:rPr>
            <w:rFonts w:ascii="Times New Roman" w:hAnsi="Times New Roman" w:cs="Times New Roman"/>
            <w:sz w:val="28"/>
            <w:szCs w:val="28"/>
            <w:rPrChange w:id="1079" w:author="Odysseys Diamantopoulos-Pantaleon" w:date="2020-12-14T17:34:00Z">
              <w:rPr/>
            </w:rPrChange>
          </w:rPr>
          <w:t>is strange and much different than what we thought</w:t>
        </w:r>
      </w:ins>
      <w:ins w:id="1080" w:author="Odysseys Diamantopoulos-Pantaleon" w:date="2020-12-13T22:05:00Z">
        <w:r w:rsidR="00354C77" w:rsidRPr="00E23A70">
          <w:rPr>
            <w:rFonts w:ascii="Times New Roman" w:hAnsi="Times New Roman" w:cs="Times New Roman"/>
            <w:sz w:val="28"/>
            <w:szCs w:val="28"/>
            <w:rPrChange w:id="1081" w:author="Odysseys Diamantopoulos-Pantaleon" w:date="2020-12-14T17:34:00Z">
              <w:rPr/>
            </w:rPrChange>
          </w:rPr>
          <w:t>. For example, we</w:t>
        </w:r>
      </w:ins>
      <w:ins w:id="1082" w:author="Odysseys Diamantopoulos-Pantaleon" w:date="2020-12-14T14:19:00Z">
        <w:r w:rsidR="00767179" w:rsidRPr="00E23A70">
          <w:rPr>
            <w:rFonts w:ascii="Times New Roman" w:hAnsi="Times New Roman" w:cs="Times New Roman"/>
            <w:sz w:val="28"/>
            <w:szCs w:val="28"/>
            <w:rPrChange w:id="1083" w:author="Odysseys Diamantopoulos-Pantaleon" w:date="2020-12-14T17:34:00Z">
              <w:rPr/>
            </w:rPrChange>
          </w:rPr>
          <w:t xml:space="preserve"> discovered that we</w:t>
        </w:r>
      </w:ins>
      <w:ins w:id="1084" w:author="Odysseys Diamantopoulos-Pantaleon" w:date="2020-12-13T22:05:00Z">
        <w:r w:rsidR="00354C77" w:rsidRPr="00E23A70">
          <w:rPr>
            <w:rFonts w:ascii="Times New Roman" w:hAnsi="Times New Roman" w:cs="Times New Roman"/>
            <w:sz w:val="28"/>
            <w:szCs w:val="28"/>
            <w:rPrChange w:id="1085" w:author="Odysseys Diamantopoulos-Pantaleon" w:date="2020-12-14T17:34:00Z">
              <w:rPr/>
            </w:rPrChange>
          </w:rPr>
          <w:t xml:space="preserve"> cannot see the </w:t>
        </w:r>
      </w:ins>
      <w:ins w:id="1086" w:author="Odysseys Diamantopoulos-Pantaleon" w:date="2020-12-14T14:19:00Z">
        <w:r w:rsidR="00767179" w:rsidRPr="00E23A70">
          <w:rPr>
            <w:rFonts w:ascii="Times New Roman" w:hAnsi="Times New Roman" w:cs="Times New Roman"/>
            <w:sz w:val="28"/>
            <w:szCs w:val="28"/>
            <w:rPrChange w:id="1087" w:author="Odysseys Diamantopoulos-Pantaleon" w:date="2020-12-14T17:34:00Z">
              <w:rPr/>
            </w:rPrChange>
          </w:rPr>
          <w:t xml:space="preserve">whole </w:t>
        </w:r>
      </w:ins>
      <w:ins w:id="1088" w:author="Odysseys Diamantopoulos-Pantaleon" w:date="2020-12-13T22:05:00Z">
        <w:r w:rsidR="00354C77" w:rsidRPr="00E23A70">
          <w:rPr>
            <w:rFonts w:ascii="Times New Roman" w:hAnsi="Times New Roman" w:cs="Times New Roman"/>
            <w:sz w:val="28"/>
            <w:szCs w:val="28"/>
            <w:rPrChange w:id="1089" w:author="Odysseys Diamantopoulos-Pantaleon" w:date="2020-12-14T17:34:00Z">
              <w:rPr/>
            </w:rPrChange>
          </w:rPr>
          <w:t>color spectrum,</w:t>
        </w:r>
      </w:ins>
      <w:ins w:id="1090" w:author="Odysseys Diamantopoulos-Pantaleon" w:date="2020-12-14T14:19:00Z">
        <w:r w:rsidR="00D2127D" w:rsidRPr="00E23A70">
          <w:rPr>
            <w:rFonts w:ascii="Times New Roman" w:hAnsi="Times New Roman" w:cs="Times New Roman"/>
            <w:sz w:val="28"/>
            <w:szCs w:val="28"/>
            <w:rPrChange w:id="1091" w:author="Odysseys Diamantopoulos-Pantaleon" w:date="2020-12-14T17:34:00Z">
              <w:rPr/>
            </w:rPrChange>
          </w:rPr>
          <w:t xml:space="preserve"> that</w:t>
        </w:r>
      </w:ins>
      <w:ins w:id="1092" w:author="Odysseys Diamantopoulos-Pantaleon" w:date="2020-12-13T22:05:00Z">
        <w:r w:rsidR="00354C77" w:rsidRPr="00E23A70">
          <w:rPr>
            <w:rFonts w:ascii="Times New Roman" w:hAnsi="Times New Roman" w:cs="Times New Roman"/>
            <w:sz w:val="28"/>
            <w:szCs w:val="28"/>
            <w:rPrChange w:id="1093" w:author="Odysseys Diamantopoulos-Pantaleon" w:date="2020-12-14T17:34:00Z">
              <w:rPr/>
            </w:rPrChange>
          </w:rPr>
          <w:t xml:space="preserve"> there are people </w:t>
        </w:r>
      </w:ins>
      <w:ins w:id="1094" w:author="Odysseys Diamantopoulos-Pantaleon" w:date="2020-12-14T14:19:00Z">
        <w:r w:rsidR="00D2127D" w:rsidRPr="00E23A70">
          <w:rPr>
            <w:rFonts w:ascii="Times New Roman" w:hAnsi="Times New Roman" w:cs="Times New Roman"/>
            <w:sz w:val="28"/>
            <w:szCs w:val="28"/>
            <w:rPrChange w:id="1095" w:author="Odysseys Diamantopoulos-Pantaleon" w:date="2020-12-14T17:34:00Z">
              <w:rPr/>
            </w:rPrChange>
          </w:rPr>
          <w:t>who</w:t>
        </w:r>
      </w:ins>
      <w:ins w:id="1096" w:author="Odysseys Diamantopoulos-Pantaleon" w:date="2020-12-13T22:05:00Z">
        <w:r w:rsidR="00354C77" w:rsidRPr="00E23A70">
          <w:rPr>
            <w:rFonts w:ascii="Times New Roman" w:hAnsi="Times New Roman" w:cs="Times New Roman"/>
            <w:sz w:val="28"/>
            <w:szCs w:val="28"/>
            <w:rPrChange w:id="1097" w:author="Odysseys Diamantopoulos-Pantaleon" w:date="2020-12-14T17:34:00Z">
              <w:rPr/>
            </w:rPrChange>
          </w:rPr>
          <w:t xml:space="preserve"> cannot view colors</w:t>
        </w:r>
        <w:r w:rsidR="00354C77" w:rsidRPr="00E23A70">
          <w:rPr>
            <w:rStyle w:val="FootnoteReference"/>
            <w:rFonts w:ascii="Times New Roman" w:hAnsi="Times New Roman" w:cs="Times New Roman"/>
            <w:sz w:val="28"/>
            <w:szCs w:val="28"/>
            <w:rPrChange w:id="1098" w:author="Odysseys Diamantopoulos-Pantaleon" w:date="2020-12-14T17:34:00Z">
              <w:rPr>
                <w:rStyle w:val="FootnoteReference"/>
              </w:rPr>
            </w:rPrChange>
          </w:rPr>
          <w:footnoteReference w:id="13"/>
        </w:r>
      </w:ins>
      <w:ins w:id="1100" w:author="Odysseys Diamantopoulos-Pantaleon" w:date="2020-12-13T22:06:00Z">
        <w:r w:rsidR="00656C3E" w:rsidRPr="00E23A70">
          <w:rPr>
            <w:rFonts w:ascii="Times New Roman" w:hAnsi="Times New Roman" w:cs="Times New Roman"/>
            <w:sz w:val="28"/>
            <w:szCs w:val="28"/>
            <w:rPrChange w:id="1101" w:author="Odysseys Diamantopoulos-Pantaleon" w:date="2020-12-14T17:34:00Z">
              <w:rPr/>
            </w:rPrChange>
          </w:rPr>
          <w:t xml:space="preserve"> ,</w:t>
        </w:r>
      </w:ins>
      <w:ins w:id="1102" w:author="Odysseys Diamantopoulos-Pantaleon" w:date="2020-12-14T14:20:00Z">
        <w:r w:rsidR="00D2127D" w:rsidRPr="00E23A70">
          <w:rPr>
            <w:rFonts w:ascii="Times New Roman" w:hAnsi="Times New Roman" w:cs="Times New Roman"/>
            <w:sz w:val="28"/>
            <w:szCs w:val="28"/>
            <w:rPrChange w:id="1103" w:author="Odysseys Diamantopoulos-Pantaleon" w:date="2020-12-14T17:34:00Z">
              <w:rPr/>
            </w:rPrChange>
          </w:rPr>
          <w:t xml:space="preserve"> that</w:t>
        </w:r>
      </w:ins>
      <w:ins w:id="1104" w:author="Odysseys Diamantopoulos-Pantaleon" w:date="2020-12-13T22:06:00Z">
        <w:r w:rsidR="00656C3E" w:rsidRPr="00E23A70">
          <w:rPr>
            <w:rFonts w:ascii="Times New Roman" w:hAnsi="Times New Roman" w:cs="Times New Roman"/>
            <w:sz w:val="28"/>
            <w:szCs w:val="28"/>
            <w:rPrChange w:id="1105" w:author="Odysseys Diamantopoulos-Pantaleon" w:date="2020-12-14T17:34:00Z">
              <w:rPr/>
            </w:rPrChange>
          </w:rPr>
          <w:t xml:space="preserve"> the texture of </w:t>
        </w:r>
      </w:ins>
      <w:ins w:id="1106" w:author="Odysseys Diamantopoulos-Pantaleon" w:date="2020-12-14T14:20:00Z">
        <w:r w:rsidR="00D2127D" w:rsidRPr="00E23A70">
          <w:rPr>
            <w:rFonts w:ascii="Times New Roman" w:hAnsi="Times New Roman" w:cs="Times New Roman"/>
            <w:sz w:val="28"/>
            <w:szCs w:val="28"/>
            <w:rPrChange w:id="1107" w:author="Odysseys Diamantopoulos-Pantaleon" w:date="2020-12-14T17:34:00Z">
              <w:rPr/>
            </w:rPrChange>
          </w:rPr>
          <w:t>objects</w:t>
        </w:r>
      </w:ins>
      <w:ins w:id="1108" w:author="Odysseys Diamantopoulos-Pantaleon" w:date="2020-12-13T22:06:00Z">
        <w:r w:rsidR="00656C3E" w:rsidRPr="00E23A70">
          <w:rPr>
            <w:rFonts w:ascii="Times New Roman" w:hAnsi="Times New Roman" w:cs="Times New Roman"/>
            <w:sz w:val="28"/>
            <w:szCs w:val="28"/>
            <w:rPrChange w:id="1109" w:author="Odysseys Diamantopoulos-Pantaleon" w:date="2020-12-14T17:34:00Z">
              <w:rPr/>
            </w:rPrChange>
          </w:rPr>
          <w:t xml:space="preserve"> around us </w:t>
        </w:r>
      </w:ins>
      <w:ins w:id="1110" w:author="Odysseys Diamantopoulos-Pantaleon" w:date="2020-12-14T14:20:00Z">
        <w:r w:rsidR="00B6271B" w:rsidRPr="00E23A70">
          <w:rPr>
            <w:rFonts w:ascii="Times New Roman" w:hAnsi="Times New Roman" w:cs="Times New Roman"/>
            <w:sz w:val="28"/>
            <w:szCs w:val="28"/>
            <w:rPrChange w:id="1111" w:author="Odysseys Diamantopoulos-Pantaleon" w:date="2020-12-14T17:34:00Z">
              <w:rPr/>
            </w:rPrChange>
          </w:rPr>
          <w:t>is</w:t>
        </w:r>
      </w:ins>
      <w:ins w:id="1112" w:author="Odysseys Diamantopoulos-Pantaleon" w:date="2020-12-13T22:06:00Z">
        <w:r w:rsidR="00656C3E" w:rsidRPr="00E23A70">
          <w:rPr>
            <w:rFonts w:ascii="Times New Roman" w:hAnsi="Times New Roman" w:cs="Times New Roman"/>
            <w:sz w:val="28"/>
            <w:szCs w:val="28"/>
            <w:rPrChange w:id="1113" w:author="Odysseys Diamantopoulos-Pantaleon" w:date="2020-12-14T17:34:00Z">
              <w:rPr/>
            </w:rPrChange>
          </w:rPr>
          <w:t xml:space="preserve"> not what is seems to be and so on. Suddenly the Internalist perspective which</w:t>
        </w:r>
      </w:ins>
      <w:ins w:id="1114" w:author="Odysseys Diamantopoulos-Pantaleon" w:date="2020-12-13T22:07:00Z">
        <w:r w:rsidR="00656C3E" w:rsidRPr="00E23A70">
          <w:rPr>
            <w:rFonts w:ascii="Times New Roman" w:hAnsi="Times New Roman" w:cs="Times New Roman"/>
            <w:sz w:val="28"/>
            <w:szCs w:val="28"/>
            <w:rPrChange w:id="1115" w:author="Odysseys Diamantopoulos-Pantaleon" w:date="2020-12-14T17:34:00Z">
              <w:rPr/>
            </w:rPrChange>
          </w:rPr>
          <w:t xml:space="preserve"> claims that there are Internal </w:t>
        </w:r>
      </w:ins>
      <w:ins w:id="1116" w:author="Odysseys Diamantopoulos-Pantaleon" w:date="2020-12-14T11:04:00Z">
        <w:r w:rsidR="00F36493" w:rsidRPr="00E23A70">
          <w:rPr>
            <w:rFonts w:ascii="Times New Roman" w:hAnsi="Times New Roman" w:cs="Times New Roman"/>
            <w:sz w:val="28"/>
            <w:szCs w:val="28"/>
            <w:rPrChange w:id="1117" w:author="Odysseys Diamantopoulos-Pantaleon" w:date="2020-12-14T17:34:00Z">
              <w:rPr/>
            </w:rPrChange>
          </w:rPr>
          <w:t>truths,</w:t>
        </w:r>
      </w:ins>
      <w:ins w:id="1118" w:author="Odysseys Diamantopoulos-Pantaleon" w:date="2020-12-13T22:07:00Z">
        <w:r w:rsidR="00656C3E" w:rsidRPr="00E23A70">
          <w:rPr>
            <w:rFonts w:ascii="Times New Roman" w:hAnsi="Times New Roman" w:cs="Times New Roman"/>
            <w:sz w:val="28"/>
            <w:szCs w:val="28"/>
            <w:rPrChange w:id="1119" w:author="Odysseys Diamantopoulos-Pantaleon" w:date="2020-12-14T17:34:00Z">
              <w:rPr/>
            </w:rPrChange>
          </w:rPr>
          <w:t xml:space="preserve"> and that truth depends entirely on the observer starts to feel </w:t>
        </w:r>
      </w:ins>
      <w:ins w:id="1120" w:author="Odysseys Diamantopoulos-Pantaleon" w:date="2020-12-14T11:08:00Z">
        <w:r w:rsidR="00F36493" w:rsidRPr="00E23A70">
          <w:rPr>
            <w:rFonts w:ascii="Times New Roman" w:hAnsi="Times New Roman" w:cs="Times New Roman"/>
            <w:sz w:val="28"/>
            <w:szCs w:val="28"/>
            <w:rPrChange w:id="1121" w:author="Odysseys Diamantopoulos-Pantaleon" w:date="2020-12-14T17:34:00Z">
              <w:rPr/>
            </w:rPrChange>
          </w:rPr>
          <w:t>more</w:t>
        </w:r>
      </w:ins>
      <w:ins w:id="1122" w:author="Odysseys Diamantopoulos-Pantaleon" w:date="2020-12-13T22:07:00Z">
        <w:r w:rsidR="00656C3E" w:rsidRPr="00E23A70">
          <w:rPr>
            <w:rFonts w:ascii="Times New Roman" w:hAnsi="Times New Roman" w:cs="Times New Roman"/>
            <w:sz w:val="28"/>
            <w:szCs w:val="28"/>
            <w:rPrChange w:id="1123" w:author="Odysseys Diamantopoulos-Pantaleon" w:date="2020-12-14T17:34:00Z">
              <w:rPr/>
            </w:rPrChange>
          </w:rPr>
          <w:t xml:space="preserve"> attractive.</w:t>
        </w:r>
      </w:ins>
      <w:ins w:id="1124" w:author="Odysseys Diamantopoulos-Pantaleon" w:date="2020-12-14T14:22:00Z">
        <w:r w:rsidR="00E34C64" w:rsidRPr="00E23A70">
          <w:rPr>
            <w:rFonts w:ascii="Times New Roman" w:hAnsi="Times New Roman" w:cs="Times New Roman"/>
            <w:sz w:val="28"/>
            <w:szCs w:val="28"/>
            <w:rPrChange w:id="1125" w:author="Odysseys Diamantopoulos-Pantaleon" w:date="2020-12-14T17:34:00Z">
              <w:rPr/>
            </w:rPrChange>
          </w:rPr>
          <w:t xml:space="preserve"> The question that emerges is what is </w:t>
        </w:r>
      </w:ins>
      <w:ins w:id="1126" w:author="Odysseys Diamantopoulos-Pantaleon" w:date="2020-12-14T14:23:00Z">
        <w:r w:rsidR="00E34C64" w:rsidRPr="00E23A70">
          <w:rPr>
            <w:rFonts w:ascii="Times New Roman" w:hAnsi="Times New Roman" w:cs="Times New Roman"/>
            <w:sz w:val="28"/>
            <w:szCs w:val="28"/>
            <w:rPrChange w:id="1127" w:author="Odysseys Diamantopoulos-Pantaleon" w:date="2020-12-14T17:34:00Z">
              <w:rPr/>
            </w:rPrChange>
          </w:rPr>
          <w:t>where can we draw the line? At which cases should we trust our instinc</w:t>
        </w:r>
      </w:ins>
      <w:r w:rsidR="000E4467" w:rsidRPr="00E23A70">
        <w:rPr>
          <w:rFonts w:ascii="Times New Roman" w:hAnsi="Times New Roman" w:cs="Times New Roman"/>
          <w:sz w:val="28"/>
          <w:szCs w:val="28"/>
        </w:rPr>
        <w:t>t and completely rely on our senses to make a correct judgement</w:t>
      </w:r>
      <w:ins w:id="1128" w:author="Odysseys Diamantopoulos-Pantaleon" w:date="2020-12-14T14:23:00Z">
        <w:r w:rsidR="00E34C64" w:rsidRPr="00E23A70">
          <w:rPr>
            <w:rFonts w:ascii="Times New Roman" w:hAnsi="Times New Roman" w:cs="Times New Roman"/>
            <w:sz w:val="28"/>
            <w:szCs w:val="28"/>
            <w:rPrChange w:id="1129" w:author="Odysseys Diamantopoulos-Pantaleon" w:date="2020-12-14T17:34:00Z">
              <w:rPr/>
            </w:rPrChange>
          </w:rPr>
          <w:t xml:space="preserve"> and when should we reflect internally and try to find a secure </w:t>
        </w:r>
      </w:ins>
      <w:ins w:id="1130" w:author="Odysseys Diamantopoulos-Pantaleon" w:date="2020-12-14T14:24:00Z">
        <w:r w:rsidR="00E34C64" w:rsidRPr="00E23A70">
          <w:rPr>
            <w:rFonts w:ascii="Times New Roman" w:hAnsi="Times New Roman" w:cs="Times New Roman"/>
            <w:sz w:val="28"/>
            <w:szCs w:val="28"/>
            <w:rPrChange w:id="1131" w:author="Odysseys Diamantopoulos-Pantaleon" w:date="2020-12-14T17:34:00Z">
              <w:rPr/>
            </w:rPrChange>
          </w:rPr>
          <w:t>knowledge basis that will lead us to a more sufficient justification</w:t>
        </w:r>
        <w:r w:rsidR="00320BCF" w:rsidRPr="00E23A70">
          <w:rPr>
            <w:rFonts w:ascii="Times New Roman" w:hAnsi="Times New Roman" w:cs="Times New Roman"/>
            <w:sz w:val="28"/>
            <w:szCs w:val="28"/>
            <w:rPrChange w:id="1132" w:author="Odysseys Diamantopoulos-Pantaleon" w:date="2020-12-14T17:34:00Z">
              <w:rPr/>
            </w:rPrChange>
          </w:rPr>
          <w:t xml:space="preserve"> </w:t>
        </w:r>
      </w:ins>
      <w:r w:rsidR="007E3420" w:rsidRPr="00E23A70">
        <w:rPr>
          <w:rFonts w:ascii="Times New Roman" w:hAnsi="Times New Roman" w:cs="Times New Roman"/>
          <w:sz w:val="28"/>
          <w:szCs w:val="28"/>
        </w:rPr>
        <w:t>for</w:t>
      </w:r>
      <w:ins w:id="1133" w:author="Odysseys Diamantopoulos-Pantaleon" w:date="2020-12-14T14:24:00Z">
        <w:r w:rsidR="00320BCF" w:rsidRPr="00E23A70">
          <w:rPr>
            <w:rFonts w:ascii="Times New Roman" w:hAnsi="Times New Roman" w:cs="Times New Roman"/>
            <w:sz w:val="28"/>
            <w:szCs w:val="28"/>
            <w:rPrChange w:id="1134" w:author="Odysseys Diamantopoulos-Pantaleon" w:date="2020-12-14T17:34:00Z">
              <w:rPr/>
            </w:rPrChange>
          </w:rPr>
          <w:t xml:space="preserve"> our belief</w:t>
        </w:r>
        <w:r w:rsidR="00E34C64" w:rsidRPr="00E23A70">
          <w:rPr>
            <w:rFonts w:ascii="Times New Roman" w:hAnsi="Times New Roman" w:cs="Times New Roman"/>
            <w:sz w:val="28"/>
            <w:szCs w:val="28"/>
            <w:rPrChange w:id="1135" w:author="Odysseys Diamantopoulos-Pantaleon" w:date="2020-12-14T17:34:00Z">
              <w:rPr/>
            </w:rPrChange>
          </w:rPr>
          <w:t>?</w:t>
        </w:r>
      </w:ins>
      <w:ins w:id="1136" w:author="Odysseys Diamantopoulos-Pantaleon" w:date="2020-12-14T14:22:00Z">
        <w:r w:rsidR="00E34C64" w:rsidRPr="00E23A70">
          <w:rPr>
            <w:rFonts w:ascii="Times New Roman" w:hAnsi="Times New Roman" w:cs="Times New Roman"/>
            <w:sz w:val="28"/>
            <w:szCs w:val="28"/>
            <w:rPrChange w:id="1137" w:author="Odysseys Diamantopoulos-Pantaleon" w:date="2020-12-14T17:34:00Z">
              <w:rPr/>
            </w:rPrChange>
          </w:rPr>
          <w:t xml:space="preserve"> </w:t>
        </w:r>
      </w:ins>
    </w:p>
    <w:p w14:paraId="6EB02CB9" w14:textId="4F6C6889" w:rsidR="000A1C17" w:rsidRPr="00E23A70" w:rsidRDefault="0029282B" w:rsidP="00E67627">
      <w:pPr>
        <w:rPr>
          <w:ins w:id="1138" w:author="Odysseys Diamantopoulos-Pantaleon" w:date="2020-12-14T15:18:00Z"/>
          <w:rFonts w:ascii="Times New Roman" w:hAnsi="Times New Roman" w:cs="Times New Roman"/>
          <w:sz w:val="28"/>
          <w:szCs w:val="28"/>
          <w:rPrChange w:id="1139" w:author="Odysseys Diamantopoulos-Pantaleon" w:date="2020-12-14T17:34:00Z">
            <w:rPr>
              <w:ins w:id="1140" w:author="Odysseys Diamantopoulos-Pantaleon" w:date="2020-12-14T15:18:00Z"/>
            </w:rPr>
          </w:rPrChange>
        </w:rPr>
      </w:pPr>
      <w:ins w:id="1141" w:author="Odysseys Diamantopoulos-Pantaleon" w:date="2020-12-14T14:20:00Z">
        <w:r w:rsidRPr="00E23A70">
          <w:rPr>
            <w:rFonts w:ascii="Times New Roman" w:hAnsi="Times New Roman" w:cs="Times New Roman"/>
            <w:sz w:val="28"/>
            <w:szCs w:val="28"/>
            <w:rPrChange w:id="1142" w:author="Odysseys Diamantopoulos-Pantaleon" w:date="2020-12-14T17:34:00Z">
              <w:rPr/>
            </w:rPrChange>
          </w:rPr>
          <w:t>At this point</w:t>
        </w:r>
      </w:ins>
      <w:ins w:id="1143" w:author="Odysseys Diamantopoulos-Pantaleon" w:date="2020-12-14T14:24:00Z">
        <w:r w:rsidR="00811F0E" w:rsidRPr="00E23A70">
          <w:rPr>
            <w:rFonts w:ascii="Times New Roman" w:hAnsi="Times New Roman" w:cs="Times New Roman"/>
            <w:sz w:val="28"/>
            <w:szCs w:val="28"/>
            <w:rPrChange w:id="1144" w:author="Odysseys Diamantopoulos-Pantaleon" w:date="2020-12-14T17:34:00Z">
              <w:rPr/>
            </w:rPrChange>
          </w:rPr>
          <w:t xml:space="preserve"> in order to e</w:t>
        </w:r>
      </w:ins>
      <w:ins w:id="1145" w:author="Odysseys Diamantopoulos-Pantaleon" w:date="2020-12-14T14:25:00Z">
        <w:r w:rsidR="00811F0E" w:rsidRPr="00E23A70">
          <w:rPr>
            <w:rFonts w:ascii="Times New Roman" w:hAnsi="Times New Roman" w:cs="Times New Roman"/>
            <w:sz w:val="28"/>
            <w:szCs w:val="28"/>
            <w:rPrChange w:id="1146" w:author="Odysseys Diamantopoulos-Pantaleon" w:date="2020-12-14T17:34:00Z">
              <w:rPr/>
            </w:rPrChange>
          </w:rPr>
          <w:t>xplain my opinion I would like to add a bit of Kantian theory. Immanuel Kant</w:t>
        </w:r>
        <w:r w:rsidR="0019054D" w:rsidRPr="00E23A70">
          <w:rPr>
            <w:rFonts w:ascii="Times New Roman" w:hAnsi="Times New Roman" w:cs="Times New Roman"/>
            <w:sz w:val="28"/>
            <w:szCs w:val="28"/>
            <w:rPrChange w:id="1147" w:author="Odysseys Diamantopoulos-Pantaleon" w:date="2020-12-14T17:34:00Z">
              <w:rPr/>
            </w:rPrChange>
          </w:rPr>
          <w:t xml:space="preserve"> was a great philosopher </w:t>
        </w:r>
      </w:ins>
      <w:ins w:id="1148" w:author="Odysseys Diamantopoulos-Pantaleon" w:date="2020-12-14T14:27:00Z">
        <w:r w:rsidR="0019054D" w:rsidRPr="00E23A70">
          <w:rPr>
            <w:rFonts w:ascii="Times New Roman" w:hAnsi="Times New Roman" w:cs="Times New Roman"/>
            <w:sz w:val="28"/>
            <w:szCs w:val="28"/>
            <w:rPrChange w:id="1149" w:author="Odysseys Diamantopoulos-Pantaleon" w:date="2020-12-14T17:34:00Z">
              <w:rPr/>
            </w:rPrChange>
          </w:rPr>
          <w:t xml:space="preserve">and one of the central Enlightenment thinkers </w:t>
        </w:r>
      </w:ins>
      <w:ins w:id="1150" w:author="Odysseys Diamantopoulos-Pantaleon" w:date="2020-12-14T14:25:00Z">
        <w:r w:rsidR="0019054D" w:rsidRPr="00E23A70">
          <w:rPr>
            <w:rFonts w:ascii="Times New Roman" w:hAnsi="Times New Roman" w:cs="Times New Roman"/>
            <w:sz w:val="28"/>
            <w:szCs w:val="28"/>
            <w:rPrChange w:id="1151" w:author="Odysseys Diamantopoulos-Pantaleon" w:date="2020-12-14T17:34:00Z">
              <w:rPr/>
            </w:rPrChange>
          </w:rPr>
          <w:t>tha</w:t>
        </w:r>
      </w:ins>
      <w:ins w:id="1152" w:author="Odysseys Diamantopoulos-Pantaleon" w:date="2020-12-14T14:26:00Z">
        <w:r w:rsidR="0019054D" w:rsidRPr="00E23A70">
          <w:rPr>
            <w:rFonts w:ascii="Times New Roman" w:hAnsi="Times New Roman" w:cs="Times New Roman"/>
            <w:sz w:val="28"/>
            <w:szCs w:val="28"/>
            <w:rPrChange w:id="1153" w:author="Odysseys Diamantopoulos-Pantaleon" w:date="2020-12-14T17:34:00Z">
              <w:rPr/>
            </w:rPrChange>
          </w:rPr>
          <w:t xml:space="preserve">t had a major impact in </w:t>
        </w:r>
      </w:ins>
      <w:ins w:id="1154" w:author="Odysseys Diamantopoulos-Pantaleon" w:date="2020-12-14T14:27:00Z">
        <w:r w:rsidR="0019054D" w:rsidRPr="00E23A70">
          <w:rPr>
            <w:rFonts w:ascii="Times New Roman" w:hAnsi="Times New Roman" w:cs="Times New Roman"/>
            <w:sz w:val="28"/>
            <w:szCs w:val="28"/>
            <w:rPrChange w:id="1155" w:author="Odysseys Diamantopoulos-Pantaleon" w:date="2020-12-14T17:34:00Z">
              <w:rPr/>
            </w:rPrChange>
          </w:rPr>
          <w:t xml:space="preserve">the fields of </w:t>
        </w:r>
      </w:ins>
      <w:ins w:id="1156" w:author="Odysseys Diamantopoulos-Pantaleon" w:date="2020-12-14T14:28:00Z">
        <w:r w:rsidR="0019054D" w:rsidRPr="00E23A70">
          <w:rPr>
            <w:rFonts w:ascii="Times New Roman" w:hAnsi="Times New Roman" w:cs="Times New Roman"/>
            <w:sz w:val="28"/>
            <w:szCs w:val="28"/>
            <w:rPrChange w:id="1157" w:author="Odysseys Diamantopoulos-Pantaleon" w:date="2020-12-14T17:34:00Z">
              <w:rPr/>
            </w:rPrChange>
          </w:rPr>
          <w:t xml:space="preserve">epistemology, metaphysics, ethics and aesthetics. Kant had a big dilemma to face, on the one </w:t>
        </w:r>
      </w:ins>
      <w:r w:rsidR="00AE0B14" w:rsidRPr="00E23A70">
        <w:rPr>
          <w:rFonts w:ascii="Times New Roman" w:hAnsi="Times New Roman" w:cs="Times New Roman"/>
          <w:sz w:val="28"/>
          <w:szCs w:val="28"/>
        </w:rPr>
        <w:lastRenderedPageBreak/>
        <w:t>hand</w:t>
      </w:r>
      <w:ins w:id="1158" w:author="Odysseys Diamantopoulos-Pantaleon" w:date="2020-12-14T14:28:00Z">
        <w:r w:rsidR="0019054D" w:rsidRPr="00E23A70">
          <w:rPr>
            <w:rFonts w:ascii="Times New Roman" w:hAnsi="Times New Roman" w:cs="Times New Roman"/>
            <w:sz w:val="28"/>
            <w:szCs w:val="28"/>
            <w:rPrChange w:id="1159" w:author="Odysseys Diamantopoulos-Pantaleon" w:date="2020-12-14T17:34:00Z">
              <w:rPr/>
            </w:rPrChange>
          </w:rPr>
          <w:t xml:space="preserve"> he wanted </w:t>
        </w:r>
      </w:ins>
      <w:r w:rsidR="00AE0B14" w:rsidRPr="00E23A70">
        <w:rPr>
          <w:rFonts w:ascii="Times New Roman" w:hAnsi="Times New Roman" w:cs="Times New Roman"/>
          <w:sz w:val="28"/>
          <w:szCs w:val="28"/>
        </w:rPr>
        <w:t>to abolish the arbitrariness of the theologians</w:t>
      </w:r>
      <w:r w:rsidR="00EF61EA" w:rsidRPr="00E23A70">
        <w:rPr>
          <w:rFonts w:ascii="Times New Roman" w:hAnsi="Times New Roman" w:cs="Times New Roman"/>
          <w:sz w:val="28"/>
          <w:szCs w:val="28"/>
        </w:rPr>
        <w:t xml:space="preserve"> by adopting a more skeptical approach</w:t>
      </w:r>
      <w:ins w:id="1160" w:author="Odysseys Diamantopoulos-Pantaleon" w:date="2020-12-14T14:29:00Z">
        <w:r w:rsidR="0019054D" w:rsidRPr="00E23A70">
          <w:rPr>
            <w:rFonts w:ascii="Times New Roman" w:hAnsi="Times New Roman" w:cs="Times New Roman"/>
            <w:sz w:val="28"/>
            <w:szCs w:val="28"/>
            <w:rPrChange w:id="1161" w:author="Odysseys Diamantopoulos-Pantaleon" w:date="2020-12-14T17:34:00Z">
              <w:rPr/>
            </w:rPrChange>
          </w:rPr>
          <w:t xml:space="preserve">, but </w:t>
        </w:r>
      </w:ins>
      <w:r w:rsidR="000C13DF" w:rsidRPr="00E23A70">
        <w:rPr>
          <w:rFonts w:ascii="Times New Roman" w:hAnsi="Times New Roman" w:cs="Times New Roman"/>
          <w:sz w:val="28"/>
          <w:szCs w:val="28"/>
        </w:rPr>
        <w:t>on the other hand</w:t>
      </w:r>
      <w:ins w:id="1162" w:author="Odysseys Diamantopoulos-Pantaleon" w:date="2020-12-14T14:29:00Z">
        <w:r w:rsidR="0019054D" w:rsidRPr="00E23A70">
          <w:rPr>
            <w:rFonts w:ascii="Times New Roman" w:hAnsi="Times New Roman" w:cs="Times New Roman"/>
            <w:sz w:val="28"/>
            <w:szCs w:val="28"/>
            <w:rPrChange w:id="1163" w:author="Odysseys Diamantopoulos-Pantaleon" w:date="2020-12-14T17:34:00Z">
              <w:rPr/>
            </w:rPrChange>
          </w:rPr>
          <w:t xml:space="preserve">, </w:t>
        </w:r>
      </w:ins>
      <w:r w:rsidR="00381920" w:rsidRPr="00E23A70">
        <w:rPr>
          <w:rFonts w:ascii="Times New Roman" w:hAnsi="Times New Roman" w:cs="Times New Roman"/>
          <w:sz w:val="28"/>
          <w:szCs w:val="28"/>
        </w:rPr>
        <w:t>he did not want to accept what he took to be the moral implications of extreme empiricism</w:t>
      </w:r>
      <w:ins w:id="1164" w:author="Odysseys Diamantopoulos-Pantaleon" w:date="2020-12-14T14:30:00Z">
        <w:r w:rsidR="0019054D" w:rsidRPr="00E23A70">
          <w:rPr>
            <w:rFonts w:ascii="Times New Roman" w:hAnsi="Times New Roman" w:cs="Times New Roman"/>
            <w:sz w:val="28"/>
            <w:szCs w:val="28"/>
            <w:rPrChange w:id="1165" w:author="Odysseys Diamantopoulos-Pantaleon" w:date="2020-12-14T17:34:00Z">
              <w:rPr/>
            </w:rPrChange>
          </w:rPr>
          <w:t>.</w:t>
        </w:r>
      </w:ins>
      <w:ins w:id="1166" w:author="Odysseys Diamantopoulos-Pantaleon" w:date="2020-12-14T14:32:00Z">
        <w:r w:rsidR="000A1C17" w:rsidRPr="00E23A70">
          <w:rPr>
            <w:rFonts w:ascii="Times New Roman" w:hAnsi="Times New Roman" w:cs="Times New Roman"/>
            <w:sz w:val="28"/>
            <w:szCs w:val="28"/>
            <w:rPrChange w:id="1167" w:author="Odysseys Diamantopoulos-Pantaleon" w:date="2020-12-14T17:34:00Z">
              <w:rPr/>
            </w:rPrChange>
          </w:rPr>
          <w:t xml:space="preserve"> </w:t>
        </w:r>
      </w:ins>
      <w:ins w:id="1168" w:author="Odysseys Diamantopoulos-Pantaleon" w:date="2020-12-14T14:33:00Z">
        <w:r w:rsidR="000A1C17" w:rsidRPr="00E23A70">
          <w:rPr>
            <w:rFonts w:ascii="Times New Roman" w:hAnsi="Times New Roman" w:cs="Times New Roman"/>
            <w:sz w:val="28"/>
            <w:szCs w:val="28"/>
            <w:rPrChange w:id="1169" w:author="Odysseys Diamantopoulos-Pantaleon" w:date="2020-12-14T17:34:00Z">
              <w:rPr/>
            </w:rPrChange>
          </w:rPr>
          <w:t xml:space="preserve">To accomplish his goal, Kant introduced synthetic a priori truths. </w:t>
        </w:r>
      </w:ins>
      <w:ins w:id="1170" w:author="Odysseys Diamantopoulos-Pantaleon" w:date="2020-12-14T14:34:00Z">
        <w:r w:rsidR="000A1C17" w:rsidRPr="00E23A70">
          <w:rPr>
            <w:rFonts w:ascii="Times New Roman" w:hAnsi="Times New Roman" w:cs="Times New Roman"/>
            <w:sz w:val="28"/>
            <w:szCs w:val="28"/>
            <w:rPrChange w:id="1171" w:author="Odysseys Diamantopoulos-Pantaleon" w:date="2020-12-14T17:34:00Z">
              <w:rPr/>
            </w:rPrChange>
          </w:rPr>
          <w:t xml:space="preserve"> Synthetic a priori truths are synthetic propositions with material extension that we can know a priori. In other </w:t>
        </w:r>
      </w:ins>
      <w:ins w:id="1172" w:author="Odysseys Diamantopoulos-Pantaleon" w:date="2020-12-14T14:35:00Z">
        <w:r w:rsidR="0078012C" w:rsidRPr="00E23A70">
          <w:rPr>
            <w:rFonts w:ascii="Times New Roman" w:hAnsi="Times New Roman" w:cs="Times New Roman"/>
            <w:sz w:val="28"/>
            <w:szCs w:val="28"/>
            <w:rPrChange w:id="1173" w:author="Odysseys Diamantopoulos-Pantaleon" w:date="2020-12-14T17:34:00Z">
              <w:rPr/>
            </w:rPrChange>
          </w:rPr>
          <w:t>words,</w:t>
        </w:r>
        <w:r w:rsidR="000A1C17" w:rsidRPr="00E23A70">
          <w:rPr>
            <w:rFonts w:ascii="Times New Roman" w:hAnsi="Times New Roman" w:cs="Times New Roman"/>
            <w:sz w:val="28"/>
            <w:szCs w:val="28"/>
            <w:rPrChange w:id="1174" w:author="Odysseys Diamantopoulos-Pantaleon" w:date="2020-12-14T17:34:00Z">
              <w:rPr/>
            </w:rPrChange>
          </w:rPr>
          <w:t xml:space="preserve"> Kant claims that</w:t>
        </w:r>
      </w:ins>
      <w:ins w:id="1175" w:author="Odysseys Diamantopoulos-Pantaleon" w:date="2020-12-14T14:34:00Z">
        <w:r w:rsidR="000A1C17" w:rsidRPr="00E23A70">
          <w:rPr>
            <w:rFonts w:ascii="Times New Roman" w:hAnsi="Times New Roman" w:cs="Times New Roman"/>
            <w:sz w:val="28"/>
            <w:szCs w:val="28"/>
            <w:rPrChange w:id="1176" w:author="Odysseys Diamantopoulos-Pantaleon" w:date="2020-12-14T17:34:00Z">
              <w:rPr/>
            </w:rPrChange>
          </w:rPr>
          <w:t xml:space="preserve"> we can have knowledge of the world, real material extension, that can be universal and necessarily true, a priori.</w:t>
        </w:r>
      </w:ins>
      <w:ins w:id="1177" w:author="Odysseys Diamantopoulos-Pantaleon" w:date="2020-12-14T14:35:00Z">
        <w:r w:rsidR="0078012C" w:rsidRPr="00E23A70">
          <w:rPr>
            <w:rFonts w:ascii="Times New Roman" w:hAnsi="Times New Roman" w:cs="Times New Roman"/>
            <w:sz w:val="28"/>
            <w:szCs w:val="28"/>
            <w:rPrChange w:id="1178" w:author="Odysseys Diamantopoulos-Pantaleon" w:date="2020-12-14T17:34:00Z">
              <w:rPr/>
            </w:rPrChange>
          </w:rPr>
          <w:t xml:space="preserve"> </w:t>
        </w:r>
      </w:ins>
      <w:ins w:id="1179" w:author="Odysseys Diamantopoulos-Pantaleon" w:date="2020-12-14T14:37:00Z">
        <w:r w:rsidR="0078012C" w:rsidRPr="00E23A70">
          <w:rPr>
            <w:rFonts w:ascii="Times New Roman" w:hAnsi="Times New Roman" w:cs="Times New Roman"/>
            <w:sz w:val="28"/>
            <w:szCs w:val="28"/>
            <w:rPrChange w:id="1180" w:author="Odysseys Diamantopoulos-Pantaleon" w:date="2020-12-14T17:34:00Z">
              <w:rPr/>
            </w:rPrChange>
          </w:rPr>
          <w:t xml:space="preserve">Kant also </w:t>
        </w:r>
      </w:ins>
      <w:ins w:id="1181" w:author="Odysseys Diamantopoulos-Pantaleon" w:date="2020-12-14T14:40:00Z">
        <w:r w:rsidR="008E5D7A" w:rsidRPr="00E23A70">
          <w:rPr>
            <w:rFonts w:ascii="Times New Roman" w:hAnsi="Times New Roman" w:cs="Times New Roman"/>
            <w:sz w:val="28"/>
            <w:szCs w:val="28"/>
            <w:rPrChange w:id="1182" w:author="Odysseys Diamantopoulos-Pantaleon" w:date="2020-12-14T17:34:00Z">
              <w:rPr/>
            </w:rPrChange>
          </w:rPr>
          <w:t>argues</w:t>
        </w:r>
      </w:ins>
      <w:ins w:id="1183" w:author="Odysseys Diamantopoulos-Pantaleon" w:date="2020-12-14T14:37:00Z">
        <w:r w:rsidR="0078012C" w:rsidRPr="00E23A70">
          <w:rPr>
            <w:rFonts w:ascii="Times New Roman" w:hAnsi="Times New Roman" w:cs="Times New Roman"/>
            <w:sz w:val="28"/>
            <w:szCs w:val="28"/>
            <w:rPrChange w:id="1184" w:author="Odysseys Diamantopoulos-Pantaleon" w:date="2020-12-14T17:34:00Z">
              <w:rPr/>
            </w:rPrChange>
          </w:rPr>
          <w:t xml:space="preserve"> that these synth</w:t>
        </w:r>
      </w:ins>
      <w:ins w:id="1185" w:author="Odysseys Diamantopoulos-Pantaleon" w:date="2020-12-14T14:38:00Z">
        <w:r w:rsidR="0078012C" w:rsidRPr="00E23A70">
          <w:rPr>
            <w:rFonts w:ascii="Times New Roman" w:hAnsi="Times New Roman" w:cs="Times New Roman"/>
            <w:sz w:val="28"/>
            <w:szCs w:val="28"/>
            <w:rPrChange w:id="1186" w:author="Odysseys Diamantopoulos-Pantaleon" w:date="2020-12-14T17:34:00Z">
              <w:rPr/>
            </w:rPrChange>
          </w:rPr>
          <w:t xml:space="preserve">etic a priori truths are going to bring </w:t>
        </w:r>
      </w:ins>
      <w:ins w:id="1187" w:author="Odysseys Diamantopoulos-Pantaleon" w:date="2020-12-14T14:40:00Z">
        <w:r w:rsidR="0078012C" w:rsidRPr="00E23A70">
          <w:rPr>
            <w:rFonts w:ascii="Times New Roman" w:hAnsi="Times New Roman" w:cs="Times New Roman"/>
            <w:sz w:val="28"/>
            <w:szCs w:val="28"/>
            <w:rPrChange w:id="1188" w:author="Odysseys Diamantopoulos-Pantaleon" w:date="2020-12-14T17:34:00Z">
              <w:rPr/>
            </w:rPrChange>
          </w:rPr>
          <w:t>pure intuitions of objects under the Categories of thought</w:t>
        </w:r>
      </w:ins>
      <w:ins w:id="1189" w:author="Odysseys Diamantopoulos-Pantaleon" w:date="2020-12-14T14:38:00Z">
        <w:r w:rsidR="0078012C" w:rsidRPr="00E23A70">
          <w:rPr>
            <w:rFonts w:ascii="Times New Roman" w:hAnsi="Times New Roman" w:cs="Times New Roman"/>
            <w:sz w:val="28"/>
            <w:szCs w:val="28"/>
            <w:rPrChange w:id="1190" w:author="Odysseys Diamantopoulos-Pantaleon" w:date="2020-12-14T17:34:00Z">
              <w:rPr/>
            </w:rPrChange>
          </w:rPr>
          <w:t>, also known as pure concepts</w:t>
        </w:r>
      </w:ins>
      <w:ins w:id="1191" w:author="Odysseys Diamantopoulos-Pantaleon" w:date="2020-12-14T14:40:00Z">
        <w:r w:rsidR="0078012C" w:rsidRPr="00E23A70">
          <w:rPr>
            <w:rFonts w:ascii="Times New Roman" w:hAnsi="Times New Roman" w:cs="Times New Roman"/>
            <w:sz w:val="28"/>
            <w:szCs w:val="28"/>
            <w:rPrChange w:id="1192" w:author="Odysseys Diamantopoulos-Pantaleon" w:date="2020-12-14T17:34:00Z">
              <w:rPr/>
            </w:rPrChange>
          </w:rPr>
          <w:t>.</w:t>
        </w:r>
      </w:ins>
      <w:ins w:id="1193" w:author="Odysseys Diamantopoulos-Pantaleon" w:date="2020-12-14T14:38:00Z">
        <w:r w:rsidR="0078012C" w:rsidRPr="00E23A70">
          <w:rPr>
            <w:rFonts w:ascii="Times New Roman" w:hAnsi="Times New Roman" w:cs="Times New Roman"/>
            <w:sz w:val="28"/>
            <w:szCs w:val="28"/>
            <w:rPrChange w:id="1194" w:author="Odysseys Diamantopoulos-Pantaleon" w:date="2020-12-14T17:34:00Z">
              <w:rPr/>
            </w:rPrChange>
          </w:rPr>
          <w:t xml:space="preserve"> </w:t>
        </w:r>
      </w:ins>
      <w:ins w:id="1195" w:author="Odysseys Diamantopoulos-Pantaleon" w:date="2020-12-14T14:40:00Z">
        <w:r w:rsidR="000501A0" w:rsidRPr="00E23A70">
          <w:rPr>
            <w:rFonts w:ascii="Times New Roman" w:hAnsi="Times New Roman" w:cs="Times New Roman"/>
            <w:sz w:val="28"/>
            <w:szCs w:val="28"/>
            <w:rPrChange w:id="1196" w:author="Odysseys Diamantopoulos-Pantaleon" w:date="2020-12-14T17:34:00Z">
              <w:rPr/>
            </w:rPrChange>
          </w:rPr>
          <w:t>A</w:t>
        </w:r>
      </w:ins>
      <w:ins w:id="1197" w:author="Odysseys Diamantopoulos-Pantaleon" w:date="2020-12-14T14:41:00Z">
        <w:r w:rsidR="000501A0" w:rsidRPr="00E23A70">
          <w:rPr>
            <w:rFonts w:ascii="Times New Roman" w:hAnsi="Times New Roman" w:cs="Times New Roman"/>
            <w:sz w:val="28"/>
            <w:szCs w:val="28"/>
            <w:rPrChange w:id="1198" w:author="Odysseys Diamantopoulos-Pantaleon" w:date="2020-12-14T17:34:00Z">
              <w:rPr/>
            </w:rPrChange>
          </w:rPr>
          <w:t xml:space="preserve">s previously mentioned, </w:t>
        </w:r>
      </w:ins>
      <w:ins w:id="1199" w:author="Odysseys Diamantopoulos-Pantaleon" w:date="2020-12-14T14:35:00Z">
        <w:r w:rsidR="0078012C" w:rsidRPr="00E23A70">
          <w:rPr>
            <w:rFonts w:ascii="Times New Roman" w:hAnsi="Times New Roman" w:cs="Times New Roman"/>
            <w:sz w:val="28"/>
            <w:szCs w:val="28"/>
            <w:rPrChange w:id="1200" w:author="Odysseys Diamantopoulos-Pantaleon" w:date="2020-12-14T17:34:00Z">
              <w:rPr/>
            </w:rPrChange>
          </w:rPr>
          <w:t xml:space="preserve">Putnam also </w:t>
        </w:r>
      </w:ins>
      <w:ins w:id="1201" w:author="Odysseys Diamantopoulos-Pantaleon" w:date="2020-12-14T14:41:00Z">
        <w:r w:rsidR="000501A0" w:rsidRPr="00E23A70">
          <w:rPr>
            <w:rFonts w:ascii="Times New Roman" w:hAnsi="Times New Roman" w:cs="Times New Roman"/>
            <w:sz w:val="28"/>
            <w:szCs w:val="28"/>
            <w:rPrChange w:id="1202" w:author="Odysseys Diamantopoulos-Pantaleon" w:date="2020-12-14T17:34:00Z">
              <w:rPr/>
            </w:rPrChange>
          </w:rPr>
          <w:t>believe</w:t>
        </w:r>
      </w:ins>
      <w:r w:rsidR="00DC4760">
        <w:rPr>
          <w:rFonts w:ascii="Times New Roman" w:hAnsi="Times New Roman" w:cs="Times New Roman"/>
          <w:sz w:val="28"/>
          <w:szCs w:val="28"/>
        </w:rPr>
        <w:t>d</w:t>
      </w:r>
      <w:ins w:id="1203" w:author="Odysseys Diamantopoulos-Pantaleon" w:date="2020-12-14T14:35:00Z">
        <w:r w:rsidR="0078012C" w:rsidRPr="00E23A70">
          <w:rPr>
            <w:rFonts w:ascii="Times New Roman" w:hAnsi="Times New Roman" w:cs="Times New Roman"/>
            <w:sz w:val="28"/>
            <w:szCs w:val="28"/>
            <w:rPrChange w:id="1204" w:author="Odysseys Diamantopoulos-Pantaleon" w:date="2020-12-14T17:34:00Z">
              <w:rPr/>
            </w:rPrChange>
          </w:rPr>
          <w:t xml:space="preserve"> </w:t>
        </w:r>
      </w:ins>
      <w:ins w:id="1205" w:author="Odysseys Diamantopoulos-Pantaleon" w:date="2020-12-14T14:41:00Z">
        <w:r w:rsidR="000501A0" w:rsidRPr="00E23A70">
          <w:rPr>
            <w:rFonts w:ascii="Times New Roman" w:hAnsi="Times New Roman" w:cs="Times New Roman"/>
            <w:sz w:val="28"/>
            <w:szCs w:val="28"/>
            <w:rPrChange w:id="1206" w:author="Odysseys Diamantopoulos-Pantaleon" w:date="2020-12-14T17:34:00Z">
              <w:rPr/>
            </w:rPrChange>
          </w:rPr>
          <w:t xml:space="preserve">that there must be some sort of preexisting knowledge basis </w:t>
        </w:r>
      </w:ins>
      <w:ins w:id="1207" w:author="Odysseys Diamantopoulos-Pantaleon" w:date="2020-12-14T14:35:00Z">
        <w:r w:rsidR="0078012C" w:rsidRPr="00E23A70">
          <w:rPr>
            <w:rFonts w:ascii="Times New Roman" w:hAnsi="Times New Roman" w:cs="Times New Roman"/>
            <w:sz w:val="28"/>
            <w:szCs w:val="28"/>
            <w:rPrChange w:id="1208" w:author="Odysseys Diamantopoulos-Pantaleon" w:date="2020-12-14T17:34:00Z">
              <w:rPr/>
            </w:rPrChange>
          </w:rPr>
          <w:t xml:space="preserve">when </w:t>
        </w:r>
      </w:ins>
      <w:ins w:id="1209" w:author="Odysseys Diamantopoulos-Pantaleon" w:date="2020-12-14T14:36:00Z">
        <w:r w:rsidR="0078012C" w:rsidRPr="00E23A70">
          <w:rPr>
            <w:rFonts w:ascii="Times New Roman" w:hAnsi="Times New Roman" w:cs="Times New Roman"/>
            <w:sz w:val="28"/>
            <w:szCs w:val="28"/>
            <w:rPrChange w:id="1210" w:author="Odysseys Diamantopoulos-Pantaleon" w:date="2020-12-14T17:34:00Z">
              <w:rPr/>
            </w:rPrChange>
          </w:rPr>
          <w:t xml:space="preserve">he was talking </w:t>
        </w:r>
      </w:ins>
      <w:ins w:id="1211" w:author="Odysseys Diamantopoulos-Pantaleon" w:date="2020-12-14T14:43:00Z">
        <w:r w:rsidR="001B2779" w:rsidRPr="00E23A70">
          <w:rPr>
            <w:rFonts w:ascii="Times New Roman" w:hAnsi="Times New Roman" w:cs="Times New Roman"/>
            <w:sz w:val="28"/>
            <w:szCs w:val="28"/>
            <w:rPrChange w:id="1212" w:author="Odysseys Diamantopoulos-Pantaleon" w:date="2020-12-14T17:34:00Z">
              <w:rPr/>
            </w:rPrChange>
          </w:rPr>
          <w:t>about his principles in the Brain in a Vat theory</w:t>
        </w:r>
      </w:ins>
      <w:ins w:id="1213" w:author="Odysseys Diamantopoulos-Pantaleon" w:date="2020-12-14T14:36:00Z">
        <w:r w:rsidR="0078012C" w:rsidRPr="00E23A70">
          <w:rPr>
            <w:rFonts w:ascii="Times New Roman" w:hAnsi="Times New Roman" w:cs="Times New Roman"/>
            <w:sz w:val="28"/>
            <w:szCs w:val="28"/>
            <w:rPrChange w:id="1214" w:author="Odysseys Diamantopoulos-Pantaleon" w:date="2020-12-14T17:34:00Z">
              <w:rPr/>
            </w:rPrChange>
          </w:rPr>
          <w:t xml:space="preserve">. He argued that humans </w:t>
        </w:r>
      </w:ins>
      <w:ins w:id="1215" w:author="Odysseys Diamantopoulos-Pantaleon" w:date="2020-12-14T14:41:00Z">
        <w:r w:rsidR="006B1FBC" w:rsidRPr="00E23A70">
          <w:rPr>
            <w:rFonts w:ascii="Times New Roman" w:hAnsi="Times New Roman" w:cs="Times New Roman"/>
            <w:sz w:val="28"/>
            <w:szCs w:val="28"/>
            <w:rPrChange w:id="1216" w:author="Odysseys Diamantopoulos-Pantaleon" w:date="2020-12-14T17:34:00Z">
              <w:rPr/>
            </w:rPrChange>
          </w:rPr>
          <w:t>must be</w:t>
        </w:r>
      </w:ins>
      <w:ins w:id="1217" w:author="Odysseys Diamantopoulos-Pantaleon" w:date="2020-12-14T14:36:00Z">
        <w:r w:rsidR="0078012C" w:rsidRPr="00E23A70">
          <w:rPr>
            <w:rFonts w:ascii="Times New Roman" w:hAnsi="Times New Roman" w:cs="Times New Roman"/>
            <w:sz w:val="28"/>
            <w:szCs w:val="28"/>
            <w:rPrChange w:id="1218" w:author="Odysseys Diamantopoulos-Pantaleon" w:date="2020-12-14T17:34:00Z">
              <w:rPr/>
            </w:rPrChange>
          </w:rPr>
          <w:t xml:space="preserve"> born with some sort of </w:t>
        </w:r>
      </w:ins>
      <w:ins w:id="1219" w:author="Odysseys Diamantopoulos-Pantaleon" w:date="2020-12-14T14:48:00Z">
        <w:r w:rsidR="00C9314E" w:rsidRPr="00E23A70">
          <w:rPr>
            <w:rFonts w:ascii="Times New Roman" w:hAnsi="Times New Roman" w:cs="Times New Roman"/>
            <w:sz w:val="28"/>
            <w:szCs w:val="28"/>
            <w:rPrChange w:id="1220" w:author="Odysseys Diamantopoulos-Pantaleon" w:date="2020-12-14T17:34:00Z">
              <w:rPr/>
            </w:rPrChange>
          </w:rPr>
          <w:t>basis of concepts</w:t>
        </w:r>
      </w:ins>
      <w:ins w:id="1221" w:author="Odysseys Diamantopoulos-Pantaleon" w:date="2020-12-14T14:41:00Z">
        <w:r w:rsidR="006B1FBC" w:rsidRPr="00E23A70">
          <w:rPr>
            <w:rFonts w:ascii="Times New Roman" w:hAnsi="Times New Roman" w:cs="Times New Roman"/>
            <w:sz w:val="28"/>
            <w:szCs w:val="28"/>
            <w:rPrChange w:id="1222" w:author="Odysseys Diamantopoulos-Pantaleon" w:date="2020-12-14T17:34:00Z">
              <w:rPr/>
            </w:rPrChange>
          </w:rPr>
          <w:t>,</w:t>
        </w:r>
      </w:ins>
      <w:ins w:id="1223" w:author="Odysseys Diamantopoulos-Pantaleon" w:date="2020-12-14T14:42:00Z">
        <w:r w:rsidR="006B1FBC" w:rsidRPr="00E23A70">
          <w:rPr>
            <w:rFonts w:ascii="Times New Roman" w:hAnsi="Times New Roman" w:cs="Times New Roman"/>
            <w:sz w:val="28"/>
            <w:szCs w:val="28"/>
            <w:rPrChange w:id="1224" w:author="Odysseys Diamantopoulos-Pantaleon" w:date="2020-12-14T17:34:00Z">
              <w:rPr/>
            </w:rPrChange>
          </w:rPr>
          <w:t xml:space="preserve"> something that </w:t>
        </w:r>
      </w:ins>
      <w:ins w:id="1225" w:author="Odysseys Diamantopoulos-Pantaleon" w:date="2020-12-14T14:43:00Z">
        <w:r w:rsidR="00B20A0B" w:rsidRPr="00E23A70">
          <w:rPr>
            <w:rFonts w:ascii="Times New Roman" w:hAnsi="Times New Roman" w:cs="Times New Roman"/>
            <w:sz w:val="28"/>
            <w:szCs w:val="28"/>
            <w:rPrChange w:id="1226" w:author="Odysseys Diamantopoulos-Pantaleon" w:date="2020-12-14T17:34:00Z">
              <w:rPr/>
            </w:rPrChange>
          </w:rPr>
          <w:t xml:space="preserve">they can </w:t>
        </w:r>
      </w:ins>
      <w:ins w:id="1227" w:author="Odysseys Diamantopoulos-Pantaleon" w:date="2020-12-14T14:42:00Z">
        <w:r w:rsidR="006B1FBC" w:rsidRPr="00E23A70">
          <w:rPr>
            <w:rFonts w:ascii="Times New Roman" w:hAnsi="Times New Roman" w:cs="Times New Roman"/>
            <w:sz w:val="28"/>
            <w:szCs w:val="28"/>
            <w:rPrChange w:id="1228" w:author="Odysseys Diamantopoulos-Pantaleon" w:date="2020-12-14T17:34:00Z">
              <w:rPr/>
            </w:rPrChange>
          </w:rPr>
          <w:t>understand</w:t>
        </w:r>
      </w:ins>
      <w:ins w:id="1229" w:author="Odysseys Diamantopoulos-Pantaleon" w:date="2020-12-14T14:43:00Z">
        <w:r w:rsidR="00B20A0B" w:rsidRPr="00E23A70">
          <w:rPr>
            <w:rFonts w:ascii="Times New Roman" w:hAnsi="Times New Roman" w:cs="Times New Roman"/>
            <w:sz w:val="28"/>
            <w:szCs w:val="28"/>
            <w:rPrChange w:id="1230" w:author="Odysseys Diamantopoulos-Pantaleon" w:date="2020-12-14T17:34:00Z">
              <w:rPr/>
            </w:rPrChange>
          </w:rPr>
          <w:t xml:space="preserve"> </w:t>
        </w:r>
      </w:ins>
      <w:ins w:id="1231" w:author="Odysseys Diamantopoulos-Pantaleon" w:date="2020-12-14T14:42:00Z">
        <w:r w:rsidR="006B1FBC" w:rsidRPr="00E23A70">
          <w:rPr>
            <w:rFonts w:ascii="Times New Roman" w:hAnsi="Times New Roman" w:cs="Times New Roman"/>
            <w:sz w:val="28"/>
            <w:szCs w:val="28"/>
            <w:rPrChange w:id="1232" w:author="Odysseys Diamantopoulos-Pantaleon" w:date="2020-12-14T17:34:00Z">
              <w:rPr/>
            </w:rPrChange>
          </w:rPr>
          <w:t xml:space="preserve">without learning it </w:t>
        </w:r>
      </w:ins>
      <w:ins w:id="1233" w:author="Odysseys Diamantopoulos-Pantaleon" w:date="2020-12-14T14:43:00Z">
        <w:r w:rsidR="00B20A0B" w:rsidRPr="00E23A70">
          <w:rPr>
            <w:rFonts w:ascii="Times New Roman" w:hAnsi="Times New Roman" w:cs="Times New Roman"/>
            <w:sz w:val="28"/>
            <w:szCs w:val="28"/>
            <w:rPrChange w:id="1234" w:author="Odysseys Diamantopoulos-Pantaleon" w:date="2020-12-14T17:34:00Z">
              <w:rPr/>
            </w:rPrChange>
          </w:rPr>
          <w:t>by</w:t>
        </w:r>
      </w:ins>
      <w:ins w:id="1235" w:author="Odysseys Diamantopoulos-Pantaleon" w:date="2020-12-14T14:42:00Z">
        <w:r w:rsidR="006B1FBC" w:rsidRPr="00E23A70">
          <w:rPr>
            <w:rFonts w:ascii="Times New Roman" w:hAnsi="Times New Roman" w:cs="Times New Roman"/>
            <w:sz w:val="28"/>
            <w:szCs w:val="28"/>
            <w:rPrChange w:id="1236" w:author="Odysseys Diamantopoulos-Pantaleon" w:date="2020-12-14T17:34:00Z">
              <w:rPr/>
            </w:rPrChange>
          </w:rPr>
          <w:t xml:space="preserve"> description</w:t>
        </w:r>
      </w:ins>
      <w:ins w:id="1237" w:author="Odysseys Diamantopoulos-Pantaleon" w:date="2020-12-14T14:36:00Z">
        <w:r w:rsidR="0078012C" w:rsidRPr="00E23A70">
          <w:rPr>
            <w:rFonts w:ascii="Times New Roman" w:hAnsi="Times New Roman" w:cs="Times New Roman"/>
            <w:sz w:val="28"/>
            <w:szCs w:val="28"/>
            <w:rPrChange w:id="1238" w:author="Odysseys Diamantopoulos-Pantaleon" w:date="2020-12-14T17:34:00Z">
              <w:rPr/>
            </w:rPrChange>
          </w:rPr>
          <w:t>. For Kant</w:t>
        </w:r>
      </w:ins>
      <w:ins w:id="1239" w:author="Odysseys Diamantopoulos-Pantaleon" w:date="2020-12-14T14:43:00Z">
        <w:r w:rsidR="00405457" w:rsidRPr="00E23A70">
          <w:rPr>
            <w:rFonts w:ascii="Times New Roman" w:hAnsi="Times New Roman" w:cs="Times New Roman"/>
            <w:sz w:val="28"/>
            <w:szCs w:val="28"/>
            <w:rPrChange w:id="1240" w:author="Odysseys Diamantopoulos-Pantaleon" w:date="2020-12-14T17:34:00Z">
              <w:rPr/>
            </w:rPrChange>
          </w:rPr>
          <w:t>,</w:t>
        </w:r>
      </w:ins>
      <w:ins w:id="1241" w:author="Odysseys Diamantopoulos-Pantaleon" w:date="2020-12-14T14:36:00Z">
        <w:r w:rsidR="0078012C" w:rsidRPr="00E23A70">
          <w:rPr>
            <w:rFonts w:ascii="Times New Roman" w:hAnsi="Times New Roman" w:cs="Times New Roman"/>
            <w:sz w:val="28"/>
            <w:szCs w:val="28"/>
            <w:rPrChange w:id="1242" w:author="Odysseys Diamantopoulos-Pantaleon" w:date="2020-12-14T17:34:00Z">
              <w:rPr/>
            </w:rPrChange>
          </w:rPr>
          <w:t xml:space="preserve"> this basis is </w:t>
        </w:r>
      </w:ins>
      <w:ins w:id="1243" w:author="Odysseys Diamantopoulos-Pantaleon" w:date="2020-12-14T14:45:00Z">
        <w:r w:rsidR="00B53969" w:rsidRPr="00E23A70">
          <w:rPr>
            <w:rFonts w:ascii="Times New Roman" w:hAnsi="Times New Roman" w:cs="Times New Roman"/>
            <w:sz w:val="28"/>
            <w:szCs w:val="28"/>
            <w:rPrChange w:id="1244" w:author="Odysseys Diamantopoulos-Pantaleon" w:date="2020-12-14T17:34:00Z">
              <w:rPr/>
            </w:rPrChange>
          </w:rPr>
          <w:t xml:space="preserve">all about the pure intuitions of </w:t>
        </w:r>
      </w:ins>
      <w:ins w:id="1245" w:author="Odysseys Diamantopoulos-Pantaleon" w:date="2020-12-14T14:37:00Z">
        <w:r w:rsidR="0078012C" w:rsidRPr="00E23A70">
          <w:rPr>
            <w:rFonts w:ascii="Times New Roman" w:hAnsi="Times New Roman" w:cs="Times New Roman"/>
            <w:sz w:val="28"/>
            <w:szCs w:val="28"/>
            <w:rPrChange w:id="1246" w:author="Odysseys Diamantopoulos-Pantaleon" w:date="2020-12-14T17:34:00Z">
              <w:rPr/>
            </w:rPrChange>
          </w:rPr>
          <w:t>Space and Time</w:t>
        </w:r>
      </w:ins>
      <w:ins w:id="1247" w:author="Odysseys Diamantopoulos-Pantaleon" w:date="2020-12-14T14:45:00Z">
        <w:r w:rsidR="00B53969" w:rsidRPr="00E23A70">
          <w:rPr>
            <w:rFonts w:ascii="Times New Roman" w:hAnsi="Times New Roman" w:cs="Times New Roman"/>
            <w:sz w:val="28"/>
            <w:szCs w:val="28"/>
            <w:rPrChange w:id="1248" w:author="Odysseys Diamantopoulos-Pantaleon" w:date="2020-12-14T17:34:00Z">
              <w:rPr/>
            </w:rPrChange>
          </w:rPr>
          <w:t>, which</w:t>
        </w:r>
      </w:ins>
      <w:ins w:id="1249" w:author="Odysseys Diamantopoulos-Pantaleon" w:date="2020-12-14T14:43:00Z">
        <w:r w:rsidR="00405457" w:rsidRPr="00E23A70">
          <w:rPr>
            <w:rFonts w:ascii="Times New Roman" w:hAnsi="Times New Roman" w:cs="Times New Roman"/>
            <w:sz w:val="28"/>
            <w:szCs w:val="28"/>
            <w:rPrChange w:id="1250" w:author="Odysseys Diamantopoulos-Pantaleon" w:date="2020-12-14T17:34:00Z">
              <w:rPr/>
            </w:rPrChange>
          </w:rPr>
          <w:t xml:space="preserve"> </w:t>
        </w:r>
      </w:ins>
      <w:ins w:id="1251" w:author="Odysseys Diamantopoulos-Pantaleon" w:date="2020-12-14T14:44:00Z">
        <w:r w:rsidR="00405457" w:rsidRPr="00E23A70">
          <w:rPr>
            <w:rFonts w:ascii="Times New Roman" w:hAnsi="Times New Roman" w:cs="Times New Roman"/>
            <w:sz w:val="28"/>
            <w:szCs w:val="28"/>
            <w:rPrChange w:id="1252" w:author="Odysseys Diamantopoulos-Pantaleon" w:date="2020-12-14T17:34:00Z">
              <w:rPr/>
            </w:rPrChange>
          </w:rPr>
          <w:t>are not objects of</w:t>
        </w:r>
      </w:ins>
      <w:ins w:id="1253" w:author="Odysseys Diamantopoulos-Pantaleon" w:date="2020-12-14T14:46:00Z">
        <w:r w:rsidR="0000275E" w:rsidRPr="00E23A70">
          <w:rPr>
            <w:rFonts w:ascii="Times New Roman" w:hAnsi="Times New Roman" w:cs="Times New Roman"/>
            <w:sz w:val="28"/>
            <w:szCs w:val="28"/>
            <w:rPrChange w:id="1254" w:author="Odysseys Diamantopoulos-Pantaleon" w:date="2020-12-14T17:34:00Z">
              <w:rPr/>
            </w:rPrChange>
          </w:rPr>
          <w:t xml:space="preserve"> experience, </w:t>
        </w:r>
      </w:ins>
      <w:ins w:id="1255" w:author="Odysseys Diamantopoulos-Pantaleon" w:date="2020-12-14T14:44:00Z">
        <w:r w:rsidR="00405457" w:rsidRPr="00E23A70">
          <w:rPr>
            <w:rFonts w:ascii="Times New Roman" w:hAnsi="Times New Roman" w:cs="Times New Roman"/>
            <w:sz w:val="28"/>
            <w:szCs w:val="28"/>
            <w:rPrChange w:id="1256" w:author="Odysseys Diamantopoulos-Pantaleon" w:date="2020-12-14T17:34:00Z">
              <w:rPr/>
            </w:rPrChange>
          </w:rPr>
          <w:t>but objects that make experience possible in the first place.</w:t>
        </w:r>
        <w:r w:rsidR="00B53969" w:rsidRPr="00E23A70">
          <w:rPr>
            <w:rFonts w:ascii="Times New Roman" w:hAnsi="Times New Roman" w:cs="Times New Roman"/>
            <w:sz w:val="28"/>
            <w:szCs w:val="28"/>
            <w:rPrChange w:id="1257" w:author="Odysseys Diamantopoulos-Pantaleon" w:date="2020-12-14T17:34:00Z">
              <w:rPr/>
            </w:rPrChange>
          </w:rPr>
          <w:t xml:space="preserve"> </w:t>
        </w:r>
      </w:ins>
      <w:ins w:id="1258" w:author="Odysseys Diamantopoulos-Pantaleon" w:date="2020-12-14T15:06:00Z">
        <w:r w:rsidR="00C90340" w:rsidRPr="00E23A70">
          <w:rPr>
            <w:rFonts w:ascii="Times New Roman" w:hAnsi="Times New Roman" w:cs="Times New Roman"/>
            <w:sz w:val="28"/>
            <w:szCs w:val="28"/>
            <w:rPrChange w:id="1259" w:author="Odysseys Diamantopoulos-Pantaleon" w:date="2020-12-14T17:34:00Z">
              <w:rPr/>
            </w:rPrChange>
          </w:rPr>
          <w:t xml:space="preserve">With that in mind, Kant </w:t>
        </w:r>
      </w:ins>
      <w:ins w:id="1260" w:author="Odysseys Diamantopoulos-Pantaleon" w:date="2020-12-14T15:07:00Z">
        <w:r w:rsidR="00C90340" w:rsidRPr="00E23A70">
          <w:rPr>
            <w:rFonts w:ascii="Times New Roman" w:hAnsi="Times New Roman" w:cs="Times New Roman"/>
            <w:sz w:val="28"/>
            <w:szCs w:val="28"/>
            <w:rPrChange w:id="1261" w:author="Odysseys Diamantopoulos-Pantaleon" w:date="2020-12-14T17:34:00Z">
              <w:rPr/>
            </w:rPrChange>
          </w:rPr>
          <w:t>wanted</w:t>
        </w:r>
      </w:ins>
      <w:ins w:id="1262" w:author="Odysseys Diamantopoulos-Pantaleon" w:date="2020-12-14T15:06:00Z">
        <w:r w:rsidR="00C90340" w:rsidRPr="00E23A70">
          <w:rPr>
            <w:rFonts w:ascii="Times New Roman" w:hAnsi="Times New Roman" w:cs="Times New Roman"/>
            <w:sz w:val="28"/>
            <w:szCs w:val="28"/>
            <w:rPrChange w:id="1263" w:author="Odysseys Diamantopoulos-Pantaleon" w:date="2020-12-14T17:34:00Z">
              <w:rPr/>
            </w:rPrChange>
          </w:rPr>
          <w:t xml:space="preserve"> to abolish the God’s eye point of view, since the pure intuitions brought under the pure concepts are always mind dependent and necessarily </w:t>
        </w:r>
      </w:ins>
      <w:ins w:id="1264" w:author="Odysseys Diamantopoulos-Pantaleon" w:date="2020-12-14T15:07:00Z">
        <w:r w:rsidR="00C90340" w:rsidRPr="00E23A70">
          <w:rPr>
            <w:rFonts w:ascii="Times New Roman" w:hAnsi="Times New Roman" w:cs="Times New Roman"/>
            <w:sz w:val="28"/>
            <w:szCs w:val="28"/>
            <w:rPrChange w:id="1265" w:author="Odysseys Diamantopoulos-Pantaleon" w:date="2020-12-14T17:34:00Z">
              <w:rPr/>
            </w:rPrChange>
          </w:rPr>
          <w:t xml:space="preserve">presuppose an agent of knowledge. Furthermore, </w:t>
        </w:r>
      </w:ins>
      <w:ins w:id="1266" w:author="Odysseys Diamantopoulos-Pantaleon" w:date="2020-12-14T15:08:00Z">
        <w:r w:rsidR="00C90340" w:rsidRPr="00E23A70">
          <w:rPr>
            <w:rFonts w:ascii="Times New Roman" w:hAnsi="Times New Roman" w:cs="Times New Roman"/>
            <w:sz w:val="28"/>
            <w:szCs w:val="28"/>
            <w:rPrChange w:id="1267" w:author="Odysseys Diamantopoulos-Pantaleon" w:date="2020-12-14T17:34:00Z">
              <w:rPr/>
            </w:rPrChange>
          </w:rPr>
          <w:t xml:space="preserve">Kantian theory firmly believes that having correct or veridical representations of the world is identical to being able to effectively exist and live in the world. Therefore, for Kant </w:t>
        </w:r>
      </w:ins>
      <w:ins w:id="1268" w:author="Odysseys Diamantopoulos-Pantaleon" w:date="2020-12-14T15:11:00Z">
        <w:r w:rsidR="00154D8B" w:rsidRPr="00E23A70">
          <w:rPr>
            <w:rFonts w:ascii="Times New Roman" w:hAnsi="Times New Roman" w:cs="Times New Roman"/>
            <w:sz w:val="28"/>
            <w:szCs w:val="28"/>
            <w:rPrChange w:id="1269" w:author="Odysseys Diamantopoulos-Pantaleon" w:date="2020-12-14T17:34:00Z">
              <w:rPr/>
            </w:rPrChange>
          </w:rPr>
          <w:t xml:space="preserve">it </w:t>
        </w:r>
      </w:ins>
      <w:ins w:id="1270" w:author="Odysseys Diamantopoulos-Pantaleon" w:date="2020-12-14T15:08:00Z">
        <w:r w:rsidR="00C90340" w:rsidRPr="00E23A70">
          <w:rPr>
            <w:rFonts w:ascii="Times New Roman" w:hAnsi="Times New Roman" w:cs="Times New Roman"/>
            <w:sz w:val="28"/>
            <w:szCs w:val="28"/>
            <w:rPrChange w:id="1271" w:author="Odysseys Diamantopoulos-Pantaleon" w:date="2020-12-14T17:34:00Z">
              <w:rPr/>
            </w:rPrChange>
          </w:rPr>
          <w:t>is meaningless to ask whether o</w:t>
        </w:r>
      </w:ins>
      <w:ins w:id="1272" w:author="Odysseys Diamantopoulos-Pantaleon" w:date="2020-12-14T15:09:00Z">
        <w:r w:rsidR="00C90340" w:rsidRPr="00E23A70">
          <w:rPr>
            <w:rFonts w:ascii="Times New Roman" w:hAnsi="Times New Roman" w:cs="Times New Roman"/>
            <w:sz w:val="28"/>
            <w:szCs w:val="28"/>
            <w:rPrChange w:id="1273" w:author="Odysseys Diamantopoulos-Pantaleon" w:date="2020-12-14T17:34:00Z">
              <w:rPr/>
            </w:rPrChange>
          </w:rPr>
          <w:t xml:space="preserve">ur </w:t>
        </w:r>
        <w:r w:rsidR="00C90340" w:rsidRPr="00E23A70">
          <w:rPr>
            <w:rFonts w:ascii="Times New Roman" w:hAnsi="Times New Roman" w:cs="Times New Roman"/>
            <w:sz w:val="28"/>
            <w:szCs w:val="28"/>
            <w:rPrChange w:id="1274" w:author="Odysseys Diamantopoulos-Pantaleon" w:date="2020-12-14T17:34:00Z">
              <w:rPr/>
            </w:rPrChange>
          </w:rPr>
          <w:lastRenderedPageBreak/>
          <w:t xml:space="preserve">knowledge conforms to the world, since all we have is our own judgment and it </w:t>
        </w:r>
      </w:ins>
      <w:ins w:id="1275" w:author="Odysseys Diamantopoulos-Pantaleon" w:date="2020-12-14T15:11:00Z">
        <w:r w:rsidR="00A76D6C" w:rsidRPr="00E23A70">
          <w:rPr>
            <w:rFonts w:ascii="Times New Roman" w:hAnsi="Times New Roman" w:cs="Times New Roman"/>
            <w:sz w:val="28"/>
            <w:szCs w:val="28"/>
            <w:rPrChange w:id="1276" w:author="Odysseys Diamantopoulos-Pantaleon" w:date="2020-12-14T17:34:00Z">
              <w:rPr/>
            </w:rPrChange>
          </w:rPr>
          <w:t xml:space="preserve">makes no sense </w:t>
        </w:r>
      </w:ins>
      <w:ins w:id="1277" w:author="Odysseys Diamantopoulos-Pantaleon" w:date="2020-12-14T15:09:00Z">
        <w:r w:rsidR="00C90340" w:rsidRPr="00E23A70">
          <w:rPr>
            <w:rFonts w:ascii="Times New Roman" w:hAnsi="Times New Roman" w:cs="Times New Roman"/>
            <w:sz w:val="28"/>
            <w:szCs w:val="28"/>
            <w:rPrChange w:id="1278" w:author="Odysseys Diamantopoulos-Pantaleon" w:date="2020-12-14T17:34:00Z">
              <w:rPr/>
            </w:rPrChange>
          </w:rPr>
          <w:t>to question whether our judgment of an object indeed corresponds to the object.</w:t>
        </w:r>
      </w:ins>
      <w:ins w:id="1279" w:author="Odysseys Diamantopoulos-Pantaleon" w:date="2020-12-14T17:36:00Z">
        <w:r w:rsidR="00E34BFA" w:rsidRPr="00E23A70">
          <w:rPr>
            <w:rStyle w:val="FootnoteReference"/>
            <w:rFonts w:ascii="Times New Roman" w:hAnsi="Times New Roman" w:cs="Times New Roman"/>
            <w:sz w:val="28"/>
            <w:szCs w:val="28"/>
          </w:rPr>
          <w:footnoteReference w:id="14"/>
        </w:r>
      </w:ins>
    </w:p>
    <w:p w14:paraId="04CC0F7F" w14:textId="7B98AD57" w:rsidR="00856DD4" w:rsidRPr="00E23A70" w:rsidRDefault="00856DD4" w:rsidP="00E67627">
      <w:pPr>
        <w:rPr>
          <w:ins w:id="1282" w:author="Odysseys Diamantopoulos-Pantaleon" w:date="2020-12-14T15:32:00Z"/>
          <w:rFonts w:ascii="Times New Roman" w:hAnsi="Times New Roman" w:cs="Times New Roman"/>
          <w:sz w:val="28"/>
          <w:szCs w:val="28"/>
          <w:rPrChange w:id="1283" w:author="Odysseys Diamantopoulos-Pantaleon" w:date="2020-12-14T17:34:00Z">
            <w:rPr>
              <w:ins w:id="1284" w:author="Odysseys Diamantopoulos-Pantaleon" w:date="2020-12-14T15:32:00Z"/>
            </w:rPr>
          </w:rPrChange>
        </w:rPr>
      </w:pPr>
      <w:ins w:id="1285" w:author="Odysseys Diamantopoulos-Pantaleon" w:date="2020-12-14T15:18:00Z">
        <w:r w:rsidRPr="00E23A70">
          <w:rPr>
            <w:rFonts w:ascii="Times New Roman" w:hAnsi="Times New Roman" w:cs="Times New Roman"/>
            <w:sz w:val="28"/>
            <w:szCs w:val="28"/>
            <w:rPrChange w:id="1286" w:author="Odysseys Diamantopoulos-Pantaleon" w:date="2020-12-14T17:34:00Z">
              <w:rPr/>
            </w:rPrChange>
          </w:rPr>
          <w:t xml:space="preserve">As we </w:t>
        </w:r>
      </w:ins>
      <w:ins w:id="1287" w:author="Odysseys Diamantopoulos-Pantaleon" w:date="2020-12-14T15:20:00Z">
        <w:r w:rsidRPr="00E23A70">
          <w:rPr>
            <w:rFonts w:ascii="Times New Roman" w:hAnsi="Times New Roman" w:cs="Times New Roman"/>
            <w:sz w:val="28"/>
            <w:szCs w:val="28"/>
            <w:rPrChange w:id="1288" w:author="Odysseys Diamantopoulos-Pantaleon" w:date="2020-12-14T17:34:00Z">
              <w:rPr/>
            </w:rPrChange>
          </w:rPr>
          <w:t>can infer</w:t>
        </w:r>
      </w:ins>
      <w:ins w:id="1289" w:author="Odysseys Diamantopoulos-Pantaleon" w:date="2020-12-14T15:18:00Z">
        <w:r w:rsidRPr="00E23A70">
          <w:rPr>
            <w:rFonts w:ascii="Times New Roman" w:hAnsi="Times New Roman" w:cs="Times New Roman"/>
            <w:sz w:val="28"/>
            <w:szCs w:val="28"/>
            <w:rPrChange w:id="1290" w:author="Odysseys Diamantopoulos-Pantaleon" w:date="2020-12-14T17:34:00Z">
              <w:rPr/>
            </w:rPrChange>
          </w:rPr>
          <w:t xml:space="preserve">, Kant agrees with Putnam and the externalists in the sense that humans have some form of intuition, </w:t>
        </w:r>
      </w:ins>
      <w:ins w:id="1291" w:author="Odysseys Diamantopoulos-Pantaleon" w:date="2020-12-14T15:22:00Z">
        <w:r w:rsidR="008D5E3A" w:rsidRPr="00E23A70">
          <w:rPr>
            <w:rFonts w:ascii="Times New Roman" w:hAnsi="Times New Roman" w:cs="Times New Roman"/>
            <w:sz w:val="28"/>
            <w:szCs w:val="28"/>
            <w:rPrChange w:id="1292" w:author="Odysseys Diamantopoulos-Pantaleon" w:date="2020-12-14T17:34:00Z">
              <w:rPr/>
            </w:rPrChange>
          </w:rPr>
          <w:t xml:space="preserve">a </w:t>
        </w:r>
      </w:ins>
      <w:ins w:id="1293" w:author="Odysseys Diamantopoulos-Pantaleon" w:date="2020-12-14T15:18:00Z">
        <w:r w:rsidRPr="00E23A70">
          <w:rPr>
            <w:rFonts w:ascii="Times New Roman" w:hAnsi="Times New Roman" w:cs="Times New Roman"/>
            <w:sz w:val="28"/>
            <w:szCs w:val="28"/>
            <w:rPrChange w:id="1294" w:author="Odysseys Diamantopoulos-Pantaleon" w:date="2020-12-14T17:34:00Z">
              <w:rPr/>
            </w:rPrChange>
          </w:rPr>
          <w:t xml:space="preserve">basis of concepts that </w:t>
        </w:r>
      </w:ins>
      <w:ins w:id="1295" w:author="Odysseys Diamantopoulos-Pantaleon" w:date="2020-12-14T15:20:00Z">
        <w:r w:rsidR="00C43DB3" w:rsidRPr="00E23A70">
          <w:rPr>
            <w:rFonts w:ascii="Times New Roman" w:hAnsi="Times New Roman" w:cs="Times New Roman"/>
            <w:sz w:val="28"/>
            <w:szCs w:val="28"/>
            <w:rPrChange w:id="1296" w:author="Odysseys Diamantopoulos-Pantaleon" w:date="2020-12-14T17:34:00Z">
              <w:rPr/>
            </w:rPrChange>
          </w:rPr>
          <w:t xml:space="preserve">is </w:t>
        </w:r>
      </w:ins>
      <w:ins w:id="1297" w:author="Odysseys Diamantopoulos-Pantaleon" w:date="2020-12-14T15:19:00Z">
        <w:r w:rsidRPr="00E23A70">
          <w:rPr>
            <w:rFonts w:ascii="Times New Roman" w:hAnsi="Times New Roman" w:cs="Times New Roman"/>
            <w:sz w:val="28"/>
            <w:szCs w:val="28"/>
            <w:rPrChange w:id="1298" w:author="Odysseys Diamantopoulos-Pantaleon" w:date="2020-12-14T17:34:00Z">
              <w:rPr/>
            </w:rPrChange>
          </w:rPr>
          <w:t>essential to our existence and allows us to</w:t>
        </w:r>
      </w:ins>
      <w:ins w:id="1299" w:author="Odysseys Diamantopoulos-Pantaleon" w:date="2020-12-14T15:20:00Z">
        <w:r w:rsidR="00E33BA7" w:rsidRPr="00E23A70">
          <w:rPr>
            <w:rFonts w:ascii="Times New Roman" w:hAnsi="Times New Roman" w:cs="Times New Roman"/>
            <w:sz w:val="28"/>
            <w:szCs w:val="28"/>
            <w:rPrChange w:id="1300" w:author="Odysseys Diamantopoulos-Pantaleon" w:date="2020-12-14T17:34:00Z">
              <w:rPr/>
            </w:rPrChange>
          </w:rPr>
          <w:t xml:space="preserve"> meet the </w:t>
        </w:r>
      </w:ins>
      <w:r w:rsidR="008B3D0C">
        <w:rPr>
          <w:rFonts w:ascii="Times New Roman" w:hAnsi="Times New Roman" w:cs="Times New Roman"/>
          <w:sz w:val="28"/>
          <w:szCs w:val="28"/>
        </w:rPr>
        <w:t>essence</w:t>
      </w:r>
      <w:ins w:id="1301" w:author="Odysseys Diamantopoulos-Pantaleon" w:date="2020-12-14T15:20:00Z">
        <w:r w:rsidR="00E33BA7" w:rsidRPr="00E23A70">
          <w:rPr>
            <w:rFonts w:ascii="Times New Roman" w:hAnsi="Times New Roman" w:cs="Times New Roman"/>
            <w:sz w:val="28"/>
            <w:szCs w:val="28"/>
            <w:rPrChange w:id="1302" w:author="Odysseys Diamantopoulos-Pantaleon" w:date="2020-12-14T17:34:00Z">
              <w:rPr/>
            </w:rPrChange>
          </w:rPr>
          <w:t xml:space="preserve"> of</w:t>
        </w:r>
      </w:ins>
      <w:ins w:id="1303" w:author="Odysseys Diamantopoulos-Pantaleon" w:date="2020-12-14T15:19:00Z">
        <w:r w:rsidRPr="00E23A70">
          <w:rPr>
            <w:rFonts w:ascii="Times New Roman" w:hAnsi="Times New Roman" w:cs="Times New Roman"/>
            <w:sz w:val="28"/>
            <w:szCs w:val="28"/>
            <w:rPrChange w:id="1304" w:author="Odysseys Diamantopoulos-Pantaleon" w:date="2020-12-14T17:34:00Z">
              <w:rPr/>
            </w:rPrChange>
          </w:rPr>
          <w:t xml:space="preserve"> this world.</w:t>
        </w:r>
      </w:ins>
      <w:ins w:id="1305" w:author="Odysseys Diamantopoulos-Pantaleon" w:date="2020-12-14T15:20:00Z">
        <w:r w:rsidR="00E33BA7" w:rsidRPr="00E23A70">
          <w:rPr>
            <w:rFonts w:ascii="Times New Roman" w:hAnsi="Times New Roman" w:cs="Times New Roman"/>
            <w:sz w:val="28"/>
            <w:szCs w:val="28"/>
            <w:rPrChange w:id="1306" w:author="Odysseys Diamantopoulos-Pantaleon" w:date="2020-12-14T17:34:00Z">
              <w:rPr/>
            </w:rPrChange>
          </w:rPr>
          <w:t xml:space="preserve"> </w:t>
        </w:r>
      </w:ins>
      <w:ins w:id="1307" w:author="Odysseys Diamantopoulos-Pantaleon" w:date="2020-12-14T15:21:00Z">
        <w:r w:rsidR="00E33BA7" w:rsidRPr="00E23A70">
          <w:rPr>
            <w:rFonts w:ascii="Times New Roman" w:hAnsi="Times New Roman" w:cs="Times New Roman"/>
            <w:sz w:val="28"/>
            <w:szCs w:val="28"/>
            <w:rPrChange w:id="1308" w:author="Odysseys Diamantopoulos-Pantaleon" w:date="2020-12-14T17:34:00Z">
              <w:rPr/>
            </w:rPrChange>
          </w:rPr>
          <w:t>That is why I believe that our senses</w:t>
        </w:r>
      </w:ins>
      <w:ins w:id="1309" w:author="Odysseys Diamantopoulos-Pantaleon" w:date="2020-12-14T15:25:00Z">
        <w:r w:rsidR="00631246" w:rsidRPr="00E23A70">
          <w:rPr>
            <w:rFonts w:ascii="Times New Roman" w:hAnsi="Times New Roman" w:cs="Times New Roman"/>
            <w:sz w:val="28"/>
            <w:szCs w:val="28"/>
            <w:rPrChange w:id="1310" w:author="Odysseys Diamantopoulos-Pantaleon" w:date="2020-12-14T17:34:00Z">
              <w:rPr/>
            </w:rPrChange>
          </w:rPr>
          <w:t xml:space="preserve"> along with that intuition</w:t>
        </w:r>
      </w:ins>
      <w:ins w:id="1311" w:author="Odysseys Diamantopoulos-Pantaleon" w:date="2020-12-14T15:21:00Z">
        <w:r w:rsidR="00E33BA7" w:rsidRPr="00E23A70">
          <w:rPr>
            <w:rFonts w:ascii="Times New Roman" w:hAnsi="Times New Roman" w:cs="Times New Roman"/>
            <w:sz w:val="28"/>
            <w:szCs w:val="28"/>
            <w:rPrChange w:id="1312" w:author="Odysseys Diamantopoulos-Pantaleon" w:date="2020-12-14T17:34:00Z">
              <w:rPr/>
            </w:rPrChange>
          </w:rPr>
          <w:t xml:space="preserve">, </w:t>
        </w:r>
      </w:ins>
      <w:ins w:id="1313" w:author="Odysseys Diamantopoulos-Pantaleon" w:date="2020-12-14T15:23:00Z">
        <w:r w:rsidR="001F6BCA" w:rsidRPr="00E23A70">
          <w:rPr>
            <w:rFonts w:ascii="Times New Roman" w:hAnsi="Times New Roman" w:cs="Times New Roman"/>
            <w:sz w:val="28"/>
            <w:szCs w:val="28"/>
            <w:rPrChange w:id="1314" w:author="Odysseys Diamantopoulos-Pantaleon" w:date="2020-12-14T17:34:00Z">
              <w:rPr/>
            </w:rPrChange>
          </w:rPr>
          <w:t>can provide sufficient</w:t>
        </w:r>
      </w:ins>
      <w:r w:rsidR="00E407CA">
        <w:rPr>
          <w:rFonts w:ascii="Times New Roman" w:hAnsi="Times New Roman" w:cs="Times New Roman"/>
          <w:sz w:val="28"/>
          <w:szCs w:val="28"/>
        </w:rPr>
        <w:t>,</w:t>
      </w:r>
      <w:ins w:id="1315" w:author="Odysseys Diamantopoulos-Pantaleon" w:date="2020-12-14T15:23:00Z">
        <w:r w:rsidR="001F6BCA" w:rsidRPr="00E23A70">
          <w:rPr>
            <w:rFonts w:ascii="Times New Roman" w:hAnsi="Times New Roman" w:cs="Times New Roman"/>
            <w:sz w:val="28"/>
            <w:szCs w:val="28"/>
            <w:rPrChange w:id="1316" w:author="Odysseys Diamantopoulos-Pantaleon" w:date="2020-12-14T17:34:00Z">
              <w:rPr/>
            </w:rPrChange>
          </w:rPr>
          <w:t xml:space="preserve"> </w:t>
        </w:r>
      </w:ins>
      <w:ins w:id="1317" w:author="Odysseys Diamantopoulos-Pantaleon" w:date="2020-12-14T15:25:00Z">
        <w:r w:rsidR="001F6BCA" w:rsidRPr="00E23A70">
          <w:rPr>
            <w:rFonts w:ascii="Times New Roman" w:hAnsi="Times New Roman" w:cs="Times New Roman"/>
            <w:sz w:val="28"/>
            <w:szCs w:val="28"/>
            <w:rPrChange w:id="1318" w:author="Odysseys Diamantopoulos-Pantaleon" w:date="2020-12-14T17:34:00Z">
              <w:rPr/>
            </w:rPrChange>
          </w:rPr>
          <w:t>and most of the time reliable</w:t>
        </w:r>
      </w:ins>
      <w:r w:rsidR="000B7764">
        <w:rPr>
          <w:rFonts w:ascii="Times New Roman" w:hAnsi="Times New Roman" w:cs="Times New Roman"/>
          <w:sz w:val="28"/>
          <w:szCs w:val="28"/>
        </w:rPr>
        <w:t>,</w:t>
      </w:r>
      <w:ins w:id="1319" w:author="Odysseys Diamantopoulos-Pantaleon" w:date="2020-12-14T15:25:00Z">
        <w:r w:rsidR="001F6BCA" w:rsidRPr="00E23A70">
          <w:rPr>
            <w:rFonts w:ascii="Times New Roman" w:hAnsi="Times New Roman" w:cs="Times New Roman"/>
            <w:sz w:val="28"/>
            <w:szCs w:val="28"/>
            <w:rPrChange w:id="1320" w:author="Odysseys Diamantopoulos-Pantaleon" w:date="2020-12-14T17:34:00Z">
              <w:rPr/>
            </w:rPrChange>
          </w:rPr>
          <w:t xml:space="preserve"> </w:t>
        </w:r>
      </w:ins>
      <w:ins w:id="1321" w:author="Odysseys Diamantopoulos-Pantaleon" w:date="2020-12-14T15:23:00Z">
        <w:r w:rsidR="001F6BCA" w:rsidRPr="00E23A70">
          <w:rPr>
            <w:rFonts w:ascii="Times New Roman" w:hAnsi="Times New Roman" w:cs="Times New Roman"/>
            <w:sz w:val="28"/>
            <w:szCs w:val="28"/>
            <w:rPrChange w:id="1322" w:author="Odysseys Diamantopoulos-Pantaleon" w:date="2020-12-14T17:34:00Z">
              <w:rPr/>
            </w:rPrChange>
          </w:rPr>
          <w:t xml:space="preserve">justification for at least our basic </w:t>
        </w:r>
      </w:ins>
      <w:ins w:id="1323" w:author="Odysseys Diamantopoulos-Pantaleon" w:date="2020-12-14T15:25:00Z">
        <w:r w:rsidR="00F92DA7" w:rsidRPr="00E23A70">
          <w:rPr>
            <w:rFonts w:ascii="Times New Roman" w:hAnsi="Times New Roman" w:cs="Times New Roman"/>
            <w:sz w:val="28"/>
            <w:szCs w:val="28"/>
            <w:rPrChange w:id="1324" w:author="Odysseys Diamantopoulos-Pantaleon" w:date="2020-12-14T17:34:00Z">
              <w:rPr/>
            </w:rPrChange>
          </w:rPr>
          <w:t>beliefs</w:t>
        </w:r>
      </w:ins>
      <w:ins w:id="1325" w:author="Odysseys Diamantopoulos-Pantaleon" w:date="2020-12-14T15:23:00Z">
        <w:r w:rsidR="001F6BCA" w:rsidRPr="00E23A70">
          <w:rPr>
            <w:rFonts w:ascii="Times New Roman" w:hAnsi="Times New Roman" w:cs="Times New Roman"/>
            <w:sz w:val="28"/>
            <w:szCs w:val="28"/>
            <w:rPrChange w:id="1326" w:author="Odysseys Diamantopoulos-Pantaleon" w:date="2020-12-14T17:34:00Z">
              <w:rPr/>
            </w:rPrChange>
          </w:rPr>
          <w:t xml:space="preserve"> or what we can call Survival beliefs.</w:t>
        </w:r>
      </w:ins>
      <w:ins w:id="1327" w:author="Odysseys Diamantopoulos-Pantaleon" w:date="2020-12-14T15:25:00Z">
        <w:r w:rsidR="00711158" w:rsidRPr="00E23A70">
          <w:rPr>
            <w:rFonts w:ascii="Times New Roman" w:hAnsi="Times New Roman" w:cs="Times New Roman"/>
            <w:sz w:val="28"/>
            <w:szCs w:val="28"/>
            <w:rPrChange w:id="1328" w:author="Odysseys Diamantopoulos-Pantaleon" w:date="2020-12-14T17:34:00Z">
              <w:rPr/>
            </w:rPrChange>
          </w:rPr>
          <w:t xml:space="preserve"> These are beliefs that </w:t>
        </w:r>
      </w:ins>
      <w:ins w:id="1329" w:author="Odysseys Diamantopoulos-Pantaleon" w:date="2020-12-14T15:26:00Z">
        <w:r w:rsidR="00711158" w:rsidRPr="00E23A70">
          <w:rPr>
            <w:rFonts w:ascii="Times New Roman" w:hAnsi="Times New Roman" w:cs="Times New Roman"/>
            <w:sz w:val="28"/>
            <w:szCs w:val="28"/>
            <w:rPrChange w:id="1330" w:author="Odysseys Diamantopoulos-Pantaleon" w:date="2020-12-14T17:34:00Z">
              <w:rPr/>
            </w:rPrChange>
          </w:rPr>
          <w:t xml:space="preserve">have almost become reflexes. For example, when there is </w:t>
        </w:r>
      </w:ins>
      <w:ins w:id="1331" w:author="Odysseys Diamantopoulos-Pantaleon" w:date="2020-12-14T15:29:00Z">
        <w:r w:rsidR="00711158" w:rsidRPr="00E23A70">
          <w:rPr>
            <w:rFonts w:ascii="Times New Roman" w:hAnsi="Times New Roman" w:cs="Times New Roman"/>
            <w:sz w:val="28"/>
            <w:szCs w:val="28"/>
            <w:rPrChange w:id="1332" w:author="Odysseys Diamantopoulos-Pantaleon" w:date="2020-12-14T17:34:00Z">
              <w:rPr/>
            </w:rPrChange>
          </w:rPr>
          <w:t>cold,</w:t>
        </w:r>
      </w:ins>
      <w:ins w:id="1333" w:author="Odysseys Diamantopoulos-Pantaleon" w:date="2020-12-14T15:26:00Z">
        <w:r w:rsidR="00711158" w:rsidRPr="00E23A70">
          <w:rPr>
            <w:rFonts w:ascii="Times New Roman" w:hAnsi="Times New Roman" w:cs="Times New Roman"/>
            <w:sz w:val="28"/>
            <w:szCs w:val="28"/>
            <w:rPrChange w:id="1334" w:author="Odysseys Diamantopoulos-Pantaleon" w:date="2020-12-14T17:34:00Z">
              <w:rPr/>
            </w:rPrChange>
          </w:rPr>
          <w:t xml:space="preserve"> we just try and wear more clothes to warm up </w:t>
        </w:r>
      </w:ins>
      <w:ins w:id="1335" w:author="Odysseys Diamantopoulos-Pantaleon" w:date="2020-12-14T15:29:00Z">
        <w:r w:rsidR="00711158" w:rsidRPr="00E23A70">
          <w:rPr>
            <w:rFonts w:ascii="Times New Roman" w:hAnsi="Times New Roman" w:cs="Times New Roman"/>
            <w:sz w:val="28"/>
            <w:szCs w:val="28"/>
            <w:rPrChange w:id="1336" w:author="Odysseys Diamantopoulos-Pantaleon" w:date="2020-12-14T17:34:00Z">
              <w:rPr/>
            </w:rPrChange>
          </w:rPr>
          <w:t xml:space="preserve">instinctively without trying to reflect </w:t>
        </w:r>
      </w:ins>
      <w:r w:rsidR="00FF59A0">
        <w:rPr>
          <w:rFonts w:ascii="Times New Roman" w:hAnsi="Times New Roman" w:cs="Times New Roman"/>
          <w:sz w:val="28"/>
          <w:szCs w:val="28"/>
        </w:rPr>
        <w:t xml:space="preserve">on </w:t>
      </w:r>
      <w:ins w:id="1337" w:author="Odysseys Diamantopoulos-Pantaleon" w:date="2020-12-14T15:29:00Z">
        <w:r w:rsidR="00711158" w:rsidRPr="00E23A70">
          <w:rPr>
            <w:rFonts w:ascii="Times New Roman" w:hAnsi="Times New Roman" w:cs="Times New Roman"/>
            <w:sz w:val="28"/>
            <w:szCs w:val="28"/>
            <w:rPrChange w:id="1338" w:author="Odysseys Diamantopoulos-Pantaleon" w:date="2020-12-14T17:34:00Z">
              <w:rPr/>
            </w:rPrChange>
          </w:rPr>
          <w:t xml:space="preserve">the knowledge basis. The same happens when we </w:t>
        </w:r>
      </w:ins>
      <w:r w:rsidR="009C1F95" w:rsidRPr="00E23A70">
        <w:rPr>
          <w:rFonts w:ascii="Times New Roman" w:hAnsi="Times New Roman" w:cs="Times New Roman"/>
          <w:sz w:val="28"/>
          <w:szCs w:val="28"/>
        </w:rPr>
        <w:t>are experiencing something that causes us pain, we are urged to stay away from it</w:t>
      </w:r>
      <w:ins w:id="1339" w:author="Odysseys Diamantopoulos-Pantaleon" w:date="2020-12-14T15:29:00Z">
        <w:r w:rsidR="00711158" w:rsidRPr="00E23A70">
          <w:rPr>
            <w:rFonts w:ascii="Times New Roman" w:hAnsi="Times New Roman" w:cs="Times New Roman"/>
            <w:sz w:val="28"/>
            <w:szCs w:val="28"/>
            <w:rPrChange w:id="1340" w:author="Odysseys Diamantopoulos-Pantaleon" w:date="2020-12-14T17:34:00Z">
              <w:rPr/>
            </w:rPrChange>
          </w:rPr>
          <w:t xml:space="preserve">. </w:t>
        </w:r>
      </w:ins>
      <w:ins w:id="1341" w:author="Odysseys Diamantopoulos-Pantaleon" w:date="2020-12-14T15:30:00Z">
        <w:r w:rsidR="00711158" w:rsidRPr="00E23A70">
          <w:rPr>
            <w:rFonts w:ascii="Times New Roman" w:hAnsi="Times New Roman" w:cs="Times New Roman"/>
            <w:sz w:val="28"/>
            <w:szCs w:val="28"/>
            <w:rPrChange w:id="1342" w:author="Odysseys Diamantopoulos-Pantaleon" w:date="2020-12-14T17:34:00Z">
              <w:rPr/>
            </w:rPrChange>
          </w:rPr>
          <w:t>W</w:t>
        </w:r>
      </w:ins>
      <w:ins w:id="1343" w:author="Odysseys Diamantopoulos-Pantaleon" w:date="2020-12-14T15:29:00Z">
        <w:r w:rsidR="00711158" w:rsidRPr="00E23A70">
          <w:rPr>
            <w:rFonts w:ascii="Times New Roman" w:hAnsi="Times New Roman" w:cs="Times New Roman"/>
            <w:sz w:val="28"/>
            <w:szCs w:val="28"/>
            <w:rPrChange w:id="1344" w:author="Odysseys Diamantopoulos-Pantaleon" w:date="2020-12-14T17:34:00Z">
              <w:rPr/>
            </w:rPrChange>
          </w:rPr>
          <w:t>e can</w:t>
        </w:r>
      </w:ins>
      <w:r w:rsidR="00446CC2" w:rsidRPr="00E23A70">
        <w:rPr>
          <w:rFonts w:ascii="Times New Roman" w:hAnsi="Times New Roman" w:cs="Times New Roman"/>
          <w:sz w:val="28"/>
          <w:szCs w:val="28"/>
        </w:rPr>
        <w:t>,</w:t>
      </w:r>
      <w:ins w:id="1345" w:author="Odysseys Diamantopoulos-Pantaleon" w:date="2020-12-14T15:29:00Z">
        <w:r w:rsidR="00711158" w:rsidRPr="00E23A70">
          <w:rPr>
            <w:rFonts w:ascii="Times New Roman" w:hAnsi="Times New Roman" w:cs="Times New Roman"/>
            <w:sz w:val="28"/>
            <w:szCs w:val="28"/>
            <w:rPrChange w:id="1346" w:author="Odysseys Diamantopoulos-Pantaleon" w:date="2020-12-14T17:34:00Z">
              <w:rPr/>
            </w:rPrChange>
          </w:rPr>
          <w:t xml:space="preserve"> most of the time</w:t>
        </w:r>
      </w:ins>
      <w:r w:rsidR="00446CC2" w:rsidRPr="00E23A70">
        <w:rPr>
          <w:rFonts w:ascii="Times New Roman" w:hAnsi="Times New Roman" w:cs="Times New Roman"/>
          <w:sz w:val="28"/>
          <w:szCs w:val="28"/>
        </w:rPr>
        <w:t>,</w:t>
      </w:r>
      <w:ins w:id="1347" w:author="Odysseys Diamantopoulos-Pantaleon" w:date="2020-12-14T15:29:00Z">
        <w:r w:rsidR="00711158" w:rsidRPr="00E23A70">
          <w:rPr>
            <w:rFonts w:ascii="Times New Roman" w:hAnsi="Times New Roman" w:cs="Times New Roman"/>
            <w:sz w:val="28"/>
            <w:szCs w:val="28"/>
            <w:rPrChange w:id="1348" w:author="Odysseys Diamantopoulos-Pantaleon" w:date="2020-12-14T17:34:00Z">
              <w:rPr/>
            </w:rPrChange>
          </w:rPr>
          <w:t xml:space="preserve"> find </w:t>
        </w:r>
      </w:ins>
      <w:ins w:id="1349" w:author="Odysseys Diamantopoulos-Pantaleon" w:date="2020-12-14T15:30:00Z">
        <w:r w:rsidR="00711158" w:rsidRPr="00E23A70">
          <w:rPr>
            <w:rFonts w:ascii="Times New Roman" w:hAnsi="Times New Roman" w:cs="Times New Roman"/>
            <w:sz w:val="28"/>
            <w:szCs w:val="28"/>
            <w:rPrChange w:id="1350" w:author="Odysseys Diamantopoulos-Pantaleon" w:date="2020-12-14T17:34:00Z">
              <w:rPr/>
            </w:rPrChange>
          </w:rPr>
          <w:t xml:space="preserve">a knowledge basis for these beliefs, but it is not even needed since if they are essential for survival, they are being processed so quickly that the </w:t>
        </w:r>
      </w:ins>
      <w:ins w:id="1351" w:author="Odysseys Diamantopoulos-Pantaleon" w:date="2020-12-14T15:31:00Z">
        <w:r w:rsidR="00711158" w:rsidRPr="00E23A70">
          <w:rPr>
            <w:rFonts w:ascii="Times New Roman" w:hAnsi="Times New Roman" w:cs="Times New Roman"/>
            <w:sz w:val="28"/>
            <w:szCs w:val="28"/>
            <w:rPrChange w:id="1352" w:author="Odysseys Diamantopoulos-Pantaleon" w:date="2020-12-14T17:34:00Z">
              <w:rPr/>
            </w:rPrChange>
          </w:rPr>
          <w:t>justification process is indeed like a form of art that uses our senses to take the best course of action.</w:t>
        </w:r>
      </w:ins>
      <w:r w:rsidR="00E93D7D" w:rsidRPr="00E23A70">
        <w:rPr>
          <w:rFonts w:ascii="Times New Roman" w:hAnsi="Times New Roman" w:cs="Times New Roman"/>
          <w:sz w:val="28"/>
          <w:szCs w:val="28"/>
        </w:rPr>
        <w:t xml:space="preserve"> Is this process different for every human organism? Yes, it is different since everyone is unique in their own way, and this is precisely what Descartes, Kant and other Internalists argued. Does it matter? No, it does not </w:t>
      </w:r>
      <w:r w:rsidR="00E93D7D" w:rsidRPr="00E23A70">
        <w:rPr>
          <w:rFonts w:ascii="Times New Roman" w:hAnsi="Times New Roman" w:cs="Times New Roman"/>
          <w:sz w:val="28"/>
          <w:szCs w:val="28"/>
        </w:rPr>
        <w:lastRenderedPageBreak/>
        <w:t>matter</w:t>
      </w:r>
      <w:r w:rsidR="00E309AF">
        <w:rPr>
          <w:rFonts w:ascii="Times New Roman" w:hAnsi="Times New Roman" w:cs="Times New Roman"/>
          <w:sz w:val="28"/>
          <w:szCs w:val="28"/>
        </w:rPr>
        <w:t>,</w:t>
      </w:r>
      <w:r w:rsidR="00E93D7D" w:rsidRPr="00E23A70">
        <w:rPr>
          <w:rFonts w:ascii="Times New Roman" w:hAnsi="Times New Roman" w:cs="Times New Roman"/>
          <w:sz w:val="28"/>
          <w:szCs w:val="28"/>
        </w:rPr>
        <w:t xml:space="preserve"> </w:t>
      </w:r>
      <w:r w:rsidR="00B1714D">
        <w:rPr>
          <w:rFonts w:ascii="Times New Roman" w:hAnsi="Times New Roman" w:cs="Times New Roman"/>
          <w:sz w:val="28"/>
          <w:szCs w:val="28"/>
        </w:rPr>
        <w:t xml:space="preserve">since </w:t>
      </w:r>
      <w:r w:rsidR="00E93D7D" w:rsidRPr="00E23A70">
        <w:rPr>
          <w:rFonts w:ascii="Times New Roman" w:hAnsi="Times New Roman" w:cs="Times New Roman"/>
          <w:sz w:val="28"/>
          <w:szCs w:val="28"/>
        </w:rPr>
        <w:t>the justification process, while different for each person, is aiming towards the same thing</w:t>
      </w:r>
      <w:r w:rsidR="00DB290A">
        <w:rPr>
          <w:rFonts w:ascii="Times New Roman" w:hAnsi="Times New Roman" w:cs="Times New Roman"/>
          <w:sz w:val="28"/>
          <w:szCs w:val="28"/>
        </w:rPr>
        <w:t>, survival</w:t>
      </w:r>
      <w:r w:rsidR="00E93D7D" w:rsidRPr="00E23A70">
        <w:rPr>
          <w:rFonts w:ascii="Times New Roman" w:hAnsi="Times New Roman" w:cs="Times New Roman"/>
          <w:sz w:val="28"/>
          <w:szCs w:val="28"/>
        </w:rPr>
        <w:t>. Furthermore,</w:t>
      </w:r>
      <w:ins w:id="1353" w:author="Odysseys Diamantopoulos-Pantaleon" w:date="2020-12-14T15:31:00Z">
        <w:r w:rsidR="00711158" w:rsidRPr="00E23A70">
          <w:rPr>
            <w:rFonts w:ascii="Times New Roman" w:hAnsi="Times New Roman" w:cs="Times New Roman"/>
            <w:sz w:val="28"/>
            <w:szCs w:val="28"/>
            <w:rPrChange w:id="1354" w:author="Odysseys Diamantopoulos-Pantaleon" w:date="2020-12-14T17:34:00Z">
              <w:rPr/>
            </w:rPrChange>
          </w:rPr>
          <w:t xml:space="preserve"> </w:t>
        </w:r>
      </w:ins>
      <w:r w:rsidR="00E93D7D" w:rsidRPr="00E23A70">
        <w:rPr>
          <w:rFonts w:ascii="Times New Roman" w:hAnsi="Times New Roman" w:cs="Times New Roman"/>
          <w:sz w:val="28"/>
          <w:szCs w:val="28"/>
        </w:rPr>
        <w:t>i</w:t>
      </w:r>
      <w:ins w:id="1355" w:author="Odysseys Diamantopoulos-Pantaleon" w:date="2020-12-14T15:31:00Z">
        <w:r w:rsidR="00711158" w:rsidRPr="00E23A70">
          <w:rPr>
            <w:rFonts w:ascii="Times New Roman" w:hAnsi="Times New Roman" w:cs="Times New Roman"/>
            <w:sz w:val="28"/>
            <w:szCs w:val="28"/>
            <w:rPrChange w:id="1356" w:author="Odysseys Diamantopoulos-Pantaleon" w:date="2020-12-14T17:34:00Z">
              <w:rPr/>
            </w:rPrChange>
          </w:rPr>
          <w:t>s this justification</w:t>
        </w:r>
      </w:ins>
      <w:r w:rsidR="00E93D7D" w:rsidRPr="00E23A70">
        <w:rPr>
          <w:rFonts w:ascii="Times New Roman" w:hAnsi="Times New Roman" w:cs="Times New Roman"/>
          <w:sz w:val="28"/>
          <w:szCs w:val="28"/>
        </w:rPr>
        <w:t xml:space="preserve"> sufficient</w:t>
      </w:r>
      <w:ins w:id="1357" w:author="Odysseys Diamantopoulos-Pantaleon" w:date="2020-12-14T15:31:00Z">
        <w:r w:rsidR="00711158" w:rsidRPr="00E23A70">
          <w:rPr>
            <w:rFonts w:ascii="Times New Roman" w:hAnsi="Times New Roman" w:cs="Times New Roman"/>
            <w:sz w:val="28"/>
            <w:szCs w:val="28"/>
            <w:rPrChange w:id="1358" w:author="Odysseys Diamantopoulos-Pantaleon" w:date="2020-12-14T17:34:00Z">
              <w:rPr/>
            </w:rPrChange>
          </w:rPr>
          <w:t>? Yes</w:t>
        </w:r>
      </w:ins>
      <w:r w:rsidR="00E93D7D" w:rsidRPr="00E23A70">
        <w:rPr>
          <w:rFonts w:ascii="Times New Roman" w:hAnsi="Times New Roman" w:cs="Times New Roman"/>
          <w:sz w:val="28"/>
          <w:szCs w:val="28"/>
        </w:rPr>
        <w:t>, it is sufficient</w:t>
      </w:r>
      <w:ins w:id="1359" w:author="Odysseys Diamantopoulos-Pantaleon" w:date="2020-12-14T15:31:00Z">
        <w:r w:rsidR="00711158" w:rsidRPr="00E23A70">
          <w:rPr>
            <w:rFonts w:ascii="Times New Roman" w:hAnsi="Times New Roman" w:cs="Times New Roman"/>
            <w:sz w:val="28"/>
            <w:szCs w:val="28"/>
            <w:rPrChange w:id="1360" w:author="Odysseys Diamantopoulos-Pantaleon" w:date="2020-12-14T17:34:00Z">
              <w:rPr/>
            </w:rPrChange>
          </w:rPr>
          <w:t>! Are th</w:t>
        </w:r>
      </w:ins>
      <w:r w:rsidR="0022556F">
        <w:rPr>
          <w:rFonts w:ascii="Times New Roman" w:hAnsi="Times New Roman" w:cs="Times New Roman"/>
          <w:sz w:val="28"/>
          <w:szCs w:val="28"/>
        </w:rPr>
        <w:t>e</w:t>
      </w:r>
      <w:ins w:id="1361" w:author="Odysseys Diamantopoulos-Pantaleon" w:date="2020-12-14T15:31:00Z">
        <w:r w:rsidR="00711158" w:rsidRPr="00E23A70">
          <w:rPr>
            <w:rFonts w:ascii="Times New Roman" w:hAnsi="Times New Roman" w:cs="Times New Roman"/>
            <w:sz w:val="28"/>
            <w:szCs w:val="28"/>
            <w:rPrChange w:id="1362" w:author="Odysseys Diamantopoulos-Pantaleon" w:date="2020-12-14T17:34:00Z">
              <w:rPr/>
            </w:rPrChange>
          </w:rPr>
          <w:t xml:space="preserve"> beliefs </w:t>
        </w:r>
      </w:ins>
      <w:ins w:id="1363" w:author="Odysseys Diamantopoulos-Pantaleon" w:date="2020-12-14T15:32:00Z">
        <w:r w:rsidR="00711158" w:rsidRPr="00E23A70">
          <w:rPr>
            <w:rFonts w:ascii="Times New Roman" w:hAnsi="Times New Roman" w:cs="Times New Roman"/>
            <w:sz w:val="28"/>
            <w:szCs w:val="28"/>
            <w:rPrChange w:id="1364" w:author="Odysseys Diamantopoulos-Pantaleon" w:date="2020-12-14T17:34:00Z">
              <w:rPr/>
            </w:rPrChange>
          </w:rPr>
          <w:t>produced always true? Certainly not, as previously mentioned inaccurate apprehension can exist</w:t>
        </w:r>
      </w:ins>
      <w:r w:rsidR="000A5F34">
        <w:rPr>
          <w:rFonts w:ascii="Times New Roman" w:hAnsi="Times New Roman" w:cs="Times New Roman"/>
          <w:sz w:val="28"/>
          <w:szCs w:val="28"/>
        </w:rPr>
        <w:t xml:space="preserve">, but they are often limited and act </w:t>
      </w:r>
      <w:r w:rsidR="00642BD0">
        <w:rPr>
          <w:rFonts w:ascii="Times New Roman" w:hAnsi="Times New Roman" w:cs="Times New Roman"/>
          <w:sz w:val="28"/>
          <w:szCs w:val="28"/>
        </w:rPr>
        <w:t xml:space="preserve">in our </w:t>
      </w:r>
      <w:r w:rsidR="000817D1">
        <w:rPr>
          <w:rFonts w:ascii="Times New Roman" w:hAnsi="Times New Roman" w:cs="Times New Roman"/>
          <w:sz w:val="28"/>
          <w:szCs w:val="28"/>
        </w:rPr>
        <w:t>favor</w:t>
      </w:r>
      <w:ins w:id="1365" w:author="Odysseys Diamantopoulos-Pantaleon" w:date="2020-12-14T15:32:00Z">
        <w:r w:rsidR="00711158" w:rsidRPr="00E23A70">
          <w:rPr>
            <w:rFonts w:ascii="Times New Roman" w:hAnsi="Times New Roman" w:cs="Times New Roman"/>
            <w:sz w:val="28"/>
            <w:szCs w:val="28"/>
            <w:rPrChange w:id="1366" w:author="Odysseys Diamantopoulos-Pantaleon" w:date="2020-12-14T17:34:00Z">
              <w:rPr/>
            </w:rPrChange>
          </w:rPr>
          <w:t>.</w:t>
        </w:r>
      </w:ins>
      <w:ins w:id="1367" w:author="Odysseys Diamantopoulos-Pantaleon" w:date="2020-12-14T15:34:00Z">
        <w:r w:rsidR="00711158" w:rsidRPr="00E23A70">
          <w:rPr>
            <w:rFonts w:ascii="Times New Roman" w:hAnsi="Times New Roman" w:cs="Times New Roman"/>
            <w:sz w:val="28"/>
            <w:szCs w:val="28"/>
            <w:rPrChange w:id="1368" w:author="Odysseys Diamantopoulos-Pantaleon" w:date="2020-12-14T17:34:00Z">
              <w:rPr/>
            </w:rPrChange>
          </w:rPr>
          <w:t xml:space="preserve"> As Kant stated, having correct or veridical representations of the world is identical to being able to (effectively) exist and live in the world.</w:t>
        </w:r>
      </w:ins>
    </w:p>
    <w:p w14:paraId="4D2ACBB0" w14:textId="04F5CA1F" w:rsidR="00700A00" w:rsidRPr="00E23A70" w:rsidRDefault="00711158">
      <w:pPr>
        <w:rPr>
          <w:ins w:id="1369" w:author="Odysseys Diamantopoulos-Pantaleon" w:date="2020-12-14T15:35:00Z"/>
          <w:rFonts w:ascii="Times New Roman" w:hAnsi="Times New Roman" w:cs="Times New Roman"/>
          <w:sz w:val="28"/>
          <w:szCs w:val="28"/>
          <w:rPrChange w:id="1370" w:author="Odysseys Diamantopoulos-Pantaleon" w:date="2020-12-14T17:34:00Z">
            <w:rPr>
              <w:ins w:id="1371" w:author="Odysseys Diamantopoulos-Pantaleon" w:date="2020-12-14T15:35:00Z"/>
            </w:rPr>
          </w:rPrChange>
        </w:rPr>
        <w:pPrChange w:id="1372" w:author="Odysseys Diamantopoulos-Pantaleon" w:date="2020-12-14T15:37:00Z">
          <w:pPr>
            <w:pStyle w:val="ListParagraph"/>
            <w:numPr>
              <w:numId w:val="4"/>
            </w:numPr>
            <w:ind w:hanging="360"/>
          </w:pPr>
        </w:pPrChange>
      </w:pPr>
      <w:ins w:id="1373" w:author="Odysseys Diamantopoulos-Pantaleon" w:date="2020-12-14T15:32:00Z">
        <w:r w:rsidRPr="00E23A70">
          <w:rPr>
            <w:rFonts w:ascii="Times New Roman" w:hAnsi="Times New Roman" w:cs="Times New Roman"/>
            <w:sz w:val="28"/>
            <w:szCs w:val="28"/>
            <w:rPrChange w:id="1374" w:author="Odysseys Diamantopoulos-Pantaleon" w:date="2020-12-14T17:34:00Z">
              <w:rPr/>
            </w:rPrChange>
          </w:rPr>
          <w:t>However, when we begin to dwell into more complex concepts like physics, chemistry, our preference in literature</w:t>
        </w:r>
      </w:ins>
      <w:ins w:id="1375" w:author="Odysseys Diamantopoulos-Pantaleon" w:date="2020-12-14T15:33:00Z">
        <w:r w:rsidRPr="00E23A70">
          <w:rPr>
            <w:rFonts w:ascii="Times New Roman" w:hAnsi="Times New Roman" w:cs="Times New Roman"/>
            <w:sz w:val="28"/>
            <w:szCs w:val="28"/>
            <w:rPrChange w:id="1376" w:author="Odysseys Diamantopoulos-Pantaleon" w:date="2020-12-14T17:34:00Z">
              <w:rPr/>
            </w:rPrChange>
          </w:rPr>
          <w:t xml:space="preserve"> or even what video game we like the most, the same </w:t>
        </w:r>
      </w:ins>
      <w:ins w:id="1377" w:author="Odysseys Diamantopoulos-Pantaleon" w:date="2020-12-14T15:40:00Z">
        <w:r w:rsidR="001D11FA" w:rsidRPr="00E23A70">
          <w:rPr>
            <w:rFonts w:ascii="Times New Roman" w:hAnsi="Times New Roman" w:cs="Times New Roman"/>
            <w:sz w:val="28"/>
            <w:szCs w:val="28"/>
            <w:rPrChange w:id="1378" w:author="Odysseys Diamantopoulos-Pantaleon" w:date="2020-12-14T17:34:00Z">
              <w:rPr/>
            </w:rPrChange>
          </w:rPr>
          <w:t>swiftness</w:t>
        </w:r>
      </w:ins>
      <w:ins w:id="1379" w:author="Odysseys Diamantopoulos-Pantaleon" w:date="2020-12-14T15:33:00Z">
        <w:r w:rsidRPr="00E23A70">
          <w:rPr>
            <w:rFonts w:ascii="Times New Roman" w:hAnsi="Times New Roman" w:cs="Times New Roman"/>
            <w:sz w:val="28"/>
            <w:szCs w:val="28"/>
            <w:rPrChange w:id="1380" w:author="Odysseys Diamantopoulos-Pantaleon" w:date="2020-12-14T17:34:00Z">
              <w:rPr/>
            </w:rPrChange>
          </w:rPr>
          <w:t xml:space="preserve"> is no longer required. Our senses can indeed give us a certain input</w:t>
        </w:r>
      </w:ins>
      <w:ins w:id="1381" w:author="Odysseys Diamantopoulos-Pantaleon" w:date="2020-12-14T15:34:00Z">
        <w:r w:rsidRPr="00E23A70">
          <w:rPr>
            <w:rFonts w:ascii="Times New Roman" w:hAnsi="Times New Roman" w:cs="Times New Roman"/>
            <w:sz w:val="28"/>
            <w:szCs w:val="28"/>
            <w:rPrChange w:id="1382" w:author="Odysseys Diamantopoulos-Pantaleon" w:date="2020-12-14T17:34:00Z">
              <w:rPr/>
            </w:rPrChange>
          </w:rPr>
          <w:t xml:space="preserve"> </w:t>
        </w:r>
      </w:ins>
      <w:ins w:id="1383" w:author="Odysseys Diamantopoulos-Pantaleon" w:date="2020-12-14T15:35:00Z">
        <w:r w:rsidR="00700A00" w:rsidRPr="00E23A70">
          <w:rPr>
            <w:rFonts w:ascii="Times New Roman" w:hAnsi="Times New Roman" w:cs="Times New Roman"/>
            <w:sz w:val="28"/>
            <w:szCs w:val="28"/>
            <w:rPrChange w:id="1384" w:author="Odysseys Diamantopoulos-Pantaleon" w:date="2020-12-14T17:34:00Z">
              <w:rPr/>
            </w:rPrChange>
          </w:rPr>
          <w:t xml:space="preserve">and provide initial </w:t>
        </w:r>
      </w:ins>
      <w:ins w:id="1385" w:author="Odysseys Diamantopoulos-Pantaleon" w:date="2020-12-14T15:37:00Z">
        <w:r w:rsidR="00700A00" w:rsidRPr="00E23A70">
          <w:rPr>
            <w:rFonts w:ascii="Times New Roman" w:hAnsi="Times New Roman" w:cs="Times New Roman"/>
            <w:sz w:val="28"/>
            <w:szCs w:val="28"/>
            <w:rPrChange w:id="1386" w:author="Odysseys Diamantopoulos-Pantaleon" w:date="2020-12-14T17:34:00Z">
              <w:rPr/>
            </w:rPrChange>
          </w:rPr>
          <w:t>reasons</w:t>
        </w:r>
      </w:ins>
      <w:ins w:id="1387" w:author="Odysseys Diamantopoulos-Pantaleon" w:date="2020-12-14T15:36:00Z">
        <w:r w:rsidR="00700A00" w:rsidRPr="00E23A70">
          <w:rPr>
            <w:rFonts w:ascii="Times New Roman" w:hAnsi="Times New Roman" w:cs="Times New Roman"/>
            <w:sz w:val="28"/>
            <w:szCs w:val="28"/>
            <w:rPrChange w:id="1388" w:author="Odysseys Diamantopoulos-Pantaleon" w:date="2020-12-14T17:34:00Z">
              <w:rPr/>
            </w:rPrChange>
          </w:rPr>
          <w:t xml:space="preserve"> that may push us towards a certain belief, but since the issue at hand is not pressing </w:t>
        </w:r>
      </w:ins>
      <w:ins w:id="1389" w:author="Odysseys Diamantopoulos-Pantaleon" w:date="2020-12-14T15:37:00Z">
        <w:r w:rsidR="0099167B" w:rsidRPr="00E23A70">
          <w:rPr>
            <w:rFonts w:ascii="Times New Roman" w:hAnsi="Times New Roman" w:cs="Times New Roman"/>
            <w:sz w:val="28"/>
            <w:szCs w:val="28"/>
            <w:rPrChange w:id="1390" w:author="Odysseys Diamantopoulos-Pantaleon" w:date="2020-12-14T17:34:00Z">
              <w:rPr/>
            </w:rPrChange>
          </w:rPr>
          <w:t>us,</w:t>
        </w:r>
      </w:ins>
      <w:ins w:id="1391" w:author="Odysseys Diamantopoulos-Pantaleon" w:date="2020-12-14T15:36:00Z">
        <w:r w:rsidR="00700A00" w:rsidRPr="00E23A70">
          <w:rPr>
            <w:rFonts w:ascii="Times New Roman" w:hAnsi="Times New Roman" w:cs="Times New Roman"/>
            <w:sz w:val="28"/>
            <w:szCs w:val="28"/>
            <w:rPrChange w:id="1392" w:author="Odysseys Diamantopoulos-Pantaleon" w:date="2020-12-14T17:34:00Z">
              <w:rPr/>
            </w:rPrChange>
          </w:rPr>
          <w:t xml:space="preserve"> we can seek the knowledge basis</w:t>
        </w:r>
      </w:ins>
      <w:r w:rsidR="000261EB" w:rsidRPr="00E23A70">
        <w:rPr>
          <w:rFonts w:ascii="Times New Roman" w:hAnsi="Times New Roman" w:cs="Times New Roman"/>
          <w:sz w:val="28"/>
          <w:szCs w:val="28"/>
        </w:rPr>
        <w:t>,</w:t>
      </w:r>
      <w:ins w:id="1393" w:author="Odysseys Diamantopoulos-Pantaleon" w:date="2020-12-14T15:36:00Z">
        <w:r w:rsidR="00700A00" w:rsidRPr="00E23A70">
          <w:rPr>
            <w:rFonts w:ascii="Times New Roman" w:hAnsi="Times New Roman" w:cs="Times New Roman"/>
            <w:sz w:val="28"/>
            <w:szCs w:val="28"/>
            <w:rPrChange w:id="1394" w:author="Odysseys Diamantopoulos-Pantaleon" w:date="2020-12-14T17:34:00Z">
              <w:rPr/>
            </w:rPrChange>
          </w:rPr>
          <w:t xml:space="preserve"> reflect upon </w:t>
        </w:r>
      </w:ins>
      <w:r w:rsidR="00CA674A" w:rsidRPr="00E23A70">
        <w:rPr>
          <w:rFonts w:ascii="Times New Roman" w:hAnsi="Times New Roman" w:cs="Times New Roman"/>
          <w:sz w:val="28"/>
          <w:szCs w:val="28"/>
        </w:rPr>
        <w:t>it,</w:t>
      </w:r>
      <w:r w:rsidR="000261EB" w:rsidRPr="00E23A70">
        <w:rPr>
          <w:rFonts w:ascii="Times New Roman" w:hAnsi="Times New Roman" w:cs="Times New Roman"/>
          <w:sz w:val="28"/>
          <w:szCs w:val="28"/>
        </w:rPr>
        <w:t xml:space="preserve"> and find an answer that can both satisfy us and correspond to the justifiers</w:t>
      </w:r>
      <w:ins w:id="1395" w:author="Odysseys Diamantopoulos-Pantaleon" w:date="2020-12-14T15:36:00Z">
        <w:r w:rsidR="00700A00" w:rsidRPr="00E23A70">
          <w:rPr>
            <w:rFonts w:ascii="Times New Roman" w:hAnsi="Times New Roman" w:cs="Times New Roman"/>
            <w:sz w:val="28"/>
            <w:szCs w:val="28"/>
            <w:rPrChange w:id="1396" w:author="Odysseys Diamantopoulos-Pantaleon" w:date="2020-12-14T17:34:00Z">
              <w:rPr/>
            </w:rPrChange>
          </w:rPr>
          <w:t>.</w:t>
        </w:r>
      </w:ins>
      <w:ins w:id="1397" w:author="Odysseys Diamantopoulos-Pantaleon" w:date="2020-12-14T15:42:00Z">
        <w:r w:rsidR="0078739B" w:rsidRPr="00E23A70">
          <w:rPr>
            <w:rFonts w:ascii="Times New Roman" w:hAnsi="Times New Roman" w:cs="Times New Roman"/>
            <w:sz w:val="28"/>
            <w:szCs w:val="28"/>
            <w:rPrChange w:id="1398" w:author="Odysseys Diamantopoulos-Pantaleon" w:date="2020-12-14T17:34:00Z">
              <w:rPr/>
            </w:rPrChange>
          </w:rPr>
          <w:t xml:space="preserve"> T</w:t>
        </w:r>
      </w:ins>
      <w:ins w:id="1399" w:author="Odysseys Diamantopoulos-Pantaleon" w:date="2020-12-14T15:43:00Z">
        <w:r w:rsidR="0078739B" w:rsidRPr="00E23A70">
          <w:rPr>
            <w:rFonts w:ascii="Times New Roman" w:hAnsi="Times New Roman" w:cs="Times New Roman"/>
            <w:sz w:val="28"/>
            <w:szCs w:val="28"/>
            <w:rPrChange w:id="1400" w:author="Odysseys Diamantopoulos-Pantaleon" w:date="2020-12-14T17:34:00Z">
              <w:rPr/>
            </w:rPrChange>
          </w:rPr>
          <w:t xml:space="preserve">he sensory input does not play the same important role in the justification of </w:t>
        </w:r>
      </w:ins>
      <w:r w:rsidR="00F167B0" w:rsidRPr="00E23A70">
        <w:rPr>
          <w:rFonts w:ascii="Times New Roman" w:hAnsi="Times New Roman" w:cs="Times New Roman"/>
          <w:sz w:val="28"/>
          <w:szCs w:val="28"/>
        </w:rPr>
        <w:t xml:space="preserve">more complex </w:t>
      </w:r>
      <w:ins w:id="1401" w:author="Odysseys Diamantopoulos-Pantaleon" w:date="2020-12-14T15:43:00Z">
        <w:r w:rsidR="0078739B" w:rsidRPr="00E23A70">
          <w:rPr>
            <w:rFonts w:ascii="Times New Roman" w:hAnsi="Times New Roman" w:cs="Times New Roman"/>
            <w:sz w:val="28"/>
            <w:szCs w:val="28"/>
            <w:rPrChange w:id="1402" w:author="Odysseys Diamantopoulos-Pantaleon" w:date="2020-12-14T17:34:00Z">
              <w:rPr/>
            </w:rPrChange>
          </w:rPr>
          <w:t>knowledge</w:t>
        </w:r>
      </w:ins>
      <w:r w:rsidR="00CA674A" w:rsidRPr="00E23A70">
        <w:rPr>
          <w:rFonts w:ascii="Times New Roman" w:hAnsi="Times New Roman" w:cs="Times New Roman"/>
          <w:sz w:val="28"/>
          <w:szCs w:val="28"/>
        </w:rPr>
        <w:t>,</w:t>
      </w:r>
      <w:ins w:id="1403" w:author="Odysseys Diamantopoulos-Pantaleon" w:date="2020-12-14T15:43:00Z">
        <w:r w:rsidR="0078739B" w:rsidRPr="00E23A70">
          <w:rPr>
            <w:rFonts w:ascii="Times New Roman" w:hAnsi="Times New Roman" w:cs="Times New Roman"/>
            <w:sz w:val="28"/>
            <w:szCs w:val="28"/>
            <w:rPrChange w:id="1404" w:author="Odysseys Diamantopoulos-Pantaleon" w:date="2020-12-14T17:34:00Z">
              <w:rPr/>
            </w:rPrChange>
          </w:rPr>
          <w:t xml:space="preserve"> as in Survival beliefs.</w:t>
        </w:r>
      </w:ins>
      <w:ins w:id="1405" w:author="Odysseys Diamantopoulos-Pantaleon" w:date="2020-12-14T15:37:00Z">
        <w:r w:rsidR="0099167B" w:rsidRPr="00E23A70">
          <w:rPr>
            <w:rFonts w:ascii="Times New Roman" w:hAnsi="Times New Roman" w:cs="Times New Roman"/>
            <w:sz w:val="28"/>
            <w:szCs w:val="28"/>
            <w:rPrChange w:id="1406" w:author="Odysseys Diamantopoulos-Pantaleon" w:date="2020-12-14T17:34:00Z">
              <w:rPr/>
            </w:rPrChange>
          </w:rPr>
          <w:t xml:space="preserve"> Furthermore</w:t>
        </w:r>
      </w:ins>
      <w:ins w:id="1407" w:author="Odysseys Diamantopoulos-Pantaleon" w:date="2020-12-14T15:38:00Z">
        <w:r w:rsidR="0099167B" w:rsidRPr="00E23A70">
          <w:rPr>
            <w:rFonts w:ascii="Times New Roman" w:hAnsi="Times New Roman" w:cs="Times New Roman"/>
            <w:sz w:val="28"/>
            <w:szCs w:val="28"/>
            <w:rPrChange w:id="1408" w:author="Odysseys Diamantopoulos-Pantaleon" w:date="2020-12-14T17:34:00Z">
              <w:rPr/>
            </w:rPrChange>
          </w:rPr>
          <w:t>,</w:t>
        </w:r>
      </w:ins>
      <w:ins w:id="1409" w:author="Odysseys Diamantopoulos-Pantaleon" w:date="2020-12-14T15:37:00Z">
        <w:r w:rsidR="0099167B" w:rsidRPr="00E23A70">
          <w:rPr>
            <w:rFonts w:ascii="Times New Roman" w:hAnsi="Times New Roman" w:cs="Times New Roman"/>
            <w:sz w:val="28"/>
            <w:szCs w:val="28"/>
            <w:rPrChange w:id="1410" w:author="Odysseys Diamantopoulos-Pantaleon" w:date="2020-12-14T17:34:00Z">
              <w:rPr/>
            </w:rPrChange>
          </w:rPr>
          <w:t xml:space="preserve"> the outcome of this reflection can differ</w:t>
        </w:r>
      </w:ins>
      <w:ins w:id="1411" w:author="Odysseys Diamantopoulos-Pantaleon" w:date="2020-12-14T15:38:00Z">
        <w:r w:rsidR="0099167B" w:rsidRPr="00E23A70">
          <w:rPr>
            <w:rFonts w:ascii="Times New Roman" w:hAnsi="Times New Roman" w:cs="Times New Roman"/>
            <w:sz w:val="28"/>
            <w:szCs w:val="28"/>
            <w:rPrChange w:id="1412" w:author="Odysseys Diamantopoulos-Pantaleon" w:date="2020-12-14T17:34:00Z">
              <w:rPr/>
            </w:rPrChange>
          </w:rPr>
          <w:t xml:space="preserve"> for all of us. Our view of the world may be completely </w:t>
        </w:r>
      </w:ins>
      <w:ins w:id="1413" w:author="Odysseys Diamantopoulos-Pantaleon" w:date="2020-12-14T15:39:00Z">
        <w:r w:rsidR="0099167B" w:rsidRPr="00E23A70">
          <w:rPr>
            <w:rFonts w:ascii="Times New Roman" w:hAnsi="Times New Roman" w:cs="Times New Roman"/>
            <w:sz w:val="28"/>
            <w:szCs w:val="28"/>
            <w:rPrChange w:id="1414" w:author="Odysseys Diamantopoulos-Pantaleon" w:date="2020-12-14T17:34:00Z">
              <w:rPr/>
            </w:rPrChange>
          </w:rPr>
          <w:t>different,</w:t>
        </w:r>
      </w:ins>
      <w:ins w:id="1415" w:author="Odysseys Diamantopoulos-Pantaleon" w:date="2020-12-14T15:38:00Z">
        <w:r w:rsidR="0099167B" w:rsidRPr="00E23A70">
          <w:rPr>
            <w:rFonts w:ascii="Times New Roman" w:hAnsi="Times New Roman" w:cs="Times New Roman"/>
            <w:sz w:val="28"/>
            <w:szCs w:val="28"/>
            <w:rPrChange w:id="1416" w:author="Odysseys Diamantopoulos-Pantaleon" w:date="2020-12-14T17:34:00Z">
              <w:rPr/>
            </w:rPrChange>
          </w:rPr>
          <w:t xml:space="preserve"> and this is perhaps one of the beauties of our </w:t>
        </w:r>
      </w:ins>
      <w:ins w:id="1417" w:author="Odysseys Diamantopoulos-Pantaleon" w:date="2020-12-14T15:39:00Z">
        <w:r w:rsidR="0099167B" w:rsidRPr="00E23A70">
          <w:rPr>
            <w:rFonts w:ascii="Times New Roman" w:hAnsi="Times New Roman" w:cs="Times New Roman"/>
            <w:sz w:val="28"/>
            <w:szCs w:val="28"/>
            <w:rPrChange w:id="1418" w:author="Odysseys Diamantopoulos-Pantaleon" w:date="2020-12-14T17:34:00Z">
              <w:rPr/>
            </w:rPrChange>
          </w:rPr>
          <w:t>reality</w:t>
        </w:r>
      </w:ins>
      <w:ins w:id="1419" w:author="Odysseys Diamantopoulos-Pantaleon" w:date="2020-12-14T15:38:00Z">
        <w:r w:rsidR="0099167B" w:rsidRPr="00E23A70">
          <w:rPr>
            <w:rFonts w:ascii="Times New Roman" w:hAnsi="Times New Roman" w:cs="Times New Roman"/>
            <w:sz w:val="28"/>
            <w:szCs w:val="28"/>
            <w:rPrChange w:id="1420" w:author="Odysseys Diamantopoulos-Pantaleon" w:date="2020-12-14T17:34:00Z">
              <w:rPr/>
            </w:rPrChange>
          </w:rPr>
          <w:t>.</w:t>
        </w:r>
      </w:ins>
      <w:ins w:id="1421" w:author="Odysseys Diamantopoulos-Pantaleon" w:date="2020-12-14T15:39:00Z">
        <w:r w:rsidR="0099167B" w:rsidRPr="00E23A70">
          <w:rPr>
            <w:rFonts w:ascii="Times New Roman" w:hAnsi="Times New Roman" w:cs="Times New Roman"/>
            <w:sz w:val="28"/>
            <w:szCs w:val="28"/>
            <w:rPrChange w:id="1422" w:author="Odysseys Diamantopoulos-Pantaleon" w:date="2020-12-14T17:34:00Z">
              <w:rPr/>
            </w:rPrChange>
          </w:rPr>
          <w:t xml:space="preserve"> </w:t>
        </w:r>
      </w:ins>
      <w:ins w:id="1423" w:author="Odysseys Diamantopoulos-Pantaleon" w:date="2020-12-14T15:42:00Z">
        <w:r w:rsidR="0078739B" w:rsidRPr="00E23A70">
          <w:rPr>
            <w:rFonts w:ascii="Times New Roman" w:hAnsi="Times New Roman" w:cs="Times New Roman"/>
            <w:sz w:val="28"/>
            <w:szCs w:val="28"/>
            <w:rPrChange w:id="1424" w:author="Odysseys Diamantopoulos-Pantaleon" w:date="2020-12-14T17:34:00Z">
              <w:rPr/>
            </w:rPrChange>
          </w:rPr>
          <w:t xml:space="preserve"> </w:t>
        </w:r>
      </w:ins>
    </w:p>
    <w:p w14:paraId="44695659" w14:textId="7DD50C67" w:rsidR="00711158" w:rsidRPr="00EF2E9C" w:rsidRDefault="00711158" w:rsidP="00E67627">
      <w:pPr>
        <w:rPr>
          <w:ins w:id="1425" w:author="Odysseys Diamantopoulos-Pantaleon" w:date="2020-12-14T15:11:00Z"/>
          <w:rFonts w:ascii="Times New Roman" w:hAnsi="Times New Roman" w:cs="Times New Roman"/>
          <w:rPrChange w:id="1426" w:author="Odysseys Diamantopoulos-Pantaleon" w:date="2020-12-14T17:34:00Z">
            <w:rPr>
              <w:ins w:id="1427" w:author="Odysseys Diamantopoulos-Pantaleon" w:date="2020-12-14T15:11:00Z"/>
            </w:rPr>
          </w:rPrChange>
        </w:rPr>
      </w:pPr>
    </w:p>
    <w:p w14:paraId="0B54107B" w14:textId="77777777" w:rsidR="00E94E72" w:rsidRPr="00EF2E9C" w:rsidRDefault="00E94E72" w:rsidP="00E67627">
      <w:pPr>
        <w:rPr>
          <w:ins w:id="1428" w:author="Odysseys Diamantopoulos-Pantaleon" w:date="2020-12-14T14:32:00Z"/>
          <w:rFonts w:ascii="Times New Roman" w:hAnsi="Times New Roman" w:cs="Times New Roman"/>
          <w:rPrChange w:id="1429" w:author="Odysseys Diamantopoulos-Pantaleon" w:date="2020-12-14T17:34:00Z">
            <w:rPr>
              <w:ins w:id="1430" w:author="Odysseys Diamantopoulos-Pantaleon" w:date="2020-12-14T14:32:00Z"/>
            </w:rPr>
          </w:rPrChange>
        </w:rPr>
      </w:pPr>
    </w:p>
    <w:p w14:paraId="58D763AE" w14:textId="28375B24" w:rsidR="00461F8E" w:rsidRPr="00EF2E9C" w:rsidRDefault="0019054D" w:rsidP="00E67627">
      <w:pPr>
        <w:rPr>
          <w:ins w:id="1431" w:author="Odysseys Diamantopoulos-Pantaleon" w:date="2020-12-13T22:45:00Z"/>
          <w:rFonts w:ascii="Times New Roman" w:hAnsi="Times New Roman" w:cs="Times New Roman"/>
          <w:rPrChange w:id="1432" w:author="Odysseys Diamantopoulos-Pantaleon" w:date="2020-12-14T17:34:00Z">
            <w:rPr>
              <w:ins w:id="1433" w:author="Odysseys Diamantopoulos-Pantaleon" w:date="2020-12-13T22:45:00Z"/>
            </w:rPr>
          </w:rPrChange>
        </w:rPr>
      </w:pPr>
      <w:ins w:id="1434" w:author="Odysseys Diamantopoulos-Pantaleon" w:date="2020-12-14T14:30:00Z">
        <w:r w:rsidRPr="00EF2E9C">
          <w:rPr>
            <w:rFonts w:ascii="Times New Roman" w:hAnsi="Times New Roman" w:cs="Times New Roman"/>
            <w:rPrChange w:id="1435" w:author="Odysseys Diamantopoulos-Pantaleon" w:date="2020-12-14T17:34:00Z">
              <w:rPr/>
            </w:rPrChange>
          </w:rPr>
          <w:t xml:space="preserve"> </w:t>
        </w:r>
      </w:ins>
    </w:p>
    <w:p w14:paraId="47FC9F56" w14:textId="7C5380B9" w:rsidR="005F6EBE" w:rsidRPr="00EF2E9C" w:rsidRDefault="005F6EBE" w:rsidP="005243E3">
      <w:pPr>
        <w:pStyle w:val="Title"/>
        <w:jc w:val="center"/>
        <w:rPr>
          <w:rFonts w:ascii="Times New Roman" w:hAnsi="Times New Roman" w:cs="Times New Roman"/>
          <w:rPrChange w:id="1436" w:author="Odysseys Diamantopoulos-Pantaleon" w:date="2020-12-14T17:34:00Z">
            <w:rPr/>
          </w:rPrChange>
        </w:rPr>
      </w:pPr>
      <w:r w:rsidRPr="00EF2E9C">
        <w:rPr>
          <w:rFonts w:ascii="Times New Roman" w:hAnsi="Times New Roman" w:cs="Times New Roman"/>
          <w:rPrChange w:id="1437" w:author="Odysseys Diamantopoulos-Pantaleon" w:date="2020-12-14T17:34:00Z">
            <w:rPr/>
          </w:rPrChange>
        </w:rPr>
        <w:lastRenderedPageBreak/>
        <w:t>CONCLUSION</w:t>
      </w:r>
    </w:p>
    <w:p w14:paraId="62CA1757" w14:textId="7DEE4509" w:rsidR="005F6EBE" w:rsidRPr="00EF2E9C" w:rsidRDefault="005F6EBE" w:rsidP="005F6EBE">
      <w:pPr>
        <w:rPr>
          <w:rFonts w:ascii="Times New Roman" w:hAnsi="Times New Roman" w:cs="Times New Roman"/>
          <w:rPrChange w:id="1438" w:author="Odysseys Diamantopoulos-Pantaleon" w:date="2020-12-14T17:34:00Z">
            <w:rPr/>
          </w:rPrChange>
        </w:rPr>
      </w:pPr>
    </w:p>
    <w:p w14:paraId="38DB61B5" w14:textId="534024E9" w:rsidR="005F6EBE" w:rsidRPr="00EF2E9C" w:rsidRDefault="005F6EBE" w:rsidP="005F6EBE">
      <w:pPr>
        <w:rPr>
          <w:rFonts w:ascii="Times New Roman" w:hAnsi="Times New Roman" w:cs="Times New Roman"/>
          <w:rPrChange w:id="1439" w:author="Odysseys Diamantopoulos-Pantaleon" w:date="2020-12-14T17:34:00Z">
            <w:rPr/>
          </w:rPrChange>
        </w:rPr>
      </w:pPr>
    </w:p>
    <w:p w14:paraId="5ED4D569" w14:textId="4E2731D6" w:rsidR="005F6EBE" w:rsidRPr="00E23A70" w:rsidRDefault="0059660B" w:rsidP="005F6EBE">
      <w:pPr>
        <w:rPr>
          <w:rFonts w:ascii="Times New Roman" w:hAnsi="Times New Roman" w:cs="Times New Roman"/>
          <w:sz w:val="28"/>
          <w:szCs w:val="28"/>
          <w:rPrChange w:id="1440" w:author="Odysseys Diamantopoulos-Pantaleon" w:date="2020-12-14T17:34:00Z">
            <w:rPr/>
          </w:rPrChange>
        </w:rPr>
      </w:pPr>
      <w:ins w:id="1441" w:author="Odysseys Diamantopoulos-Pantaleon" w:date="2020-12-14T15:44:00Z">
        <w:r w:rsidRPr="00E23A70">
          <w:rPr>
            <w:rFonts w:ascii="Times New Roman" w:hAnsi="Times New Roman" w:cs="Times New Roman"/>
            <w:sz w:val="28"/>
            <w:szCs w:val="28"/>
            <w:rPrChange w:id="1442" w:author="Odysseys Diamantopoulos-Pantaleon" w:date="2020-12-14T17:34:00Z">
              <w:rPr/>
            </w:rPrChange>
          </w:rPr>
          <w:t xml:space="preserve">All in all, </w:t>
        </w:r>
      </w:ins>
      <w:ins w:id="1443" w:author="Odysseys Diamantopoulos-Pantaleon" w:date="2020-12-14T15:45:00Z">
        <w:r w:rsidR="00E03D6D" w:rsidRPr="00E23A70">
          <w:rPr>
            <w:rFonts w:ascii="Times New Roman" w:hAnsi="Times New Roman" w:cs="Times New Roman"/>
            <w:sz w:val="28"/>
            <w:szCs w:val="28"/>
            <w:rPrChange w:id="1444" w:author="Odysseys Diamantopoulos-Pantaleon" w:date="2020-12-14T17:34:00Z">
              <w:rPr/>
            </w:rPrChange>
          </w:rPr>
          <w:t xml:space="preserve">I believe that our senses are justification tools that should be </w:t>
        </w:r>
      </w:ins>
      <w:ins w:id="1445" w:author="Odysseys Diamantopoulos-Pantaleon" w:date="2020-12-14T15:47:00Z">
        <w:r w:rsidR="00741AC0" w:rsidRPr="00E23A70">
          <w:rPr>
            <w:rFonts w:ascii="Times New Roman" w:hAnsi="Times New Roman" w:cs="Times New Roman"/>
            <w:sz w:val="28"/>
            <w:szCs w:val="28"/>
            <w:rPrChange w:id="1446" w:author="Odysseys Diamantopoulos-Pantaleon" w:date="2020-12-14T17:34:00Z">
              <w:rPr/>
            </w:rPrChange>
          </w:rPr>
          <w:t>trusted and</w:t>
        </w:r>
      </w:ins>
      <w:ins w:id="1447" w:author="Odysseys Diamantopoulos-Pantaleon" w:date="2020-12-14T15:45:00Z">
        <w:r w:rsidR="00E03D6D" w:rsidRPr="00E23A70">
          <w:rPr>
            <w:rFonts w:ascii="Times New Roman" w:hAnsi="Times New Roman" w:cs="Times New Roman"/>
            <w:sz w:val="28"/>
            <w:szCs w:val="28"/>
            <w:rPrChange w:id="1448" w:author="Odysseys Diamantopoulos-Pantaleon" w:date="2020-12-14T17:34:00Z">
              <w:rPr/>
            </w:rPrChange>
          </w:rPr>
          <w:t xml:space="preserve"> given the benefit of the doubt</w:t>
        </w:r>
      </w:ins>
      <w:ins w:id="1449" w:author="Odysseys Diamantopoulos-Pantaleon" w:date="2020-12-14T15:46:00Z">
        <w:r w:rsidR="00741AC0" w:rsidRPr="00E23A70">
          <w:rPr>
            <w:rFonts w:ascii="Times New Roman" w:hAnsi="Times New Roman" w:cs="Times New Roman"/>
            <w:sz w:val="28"/>
            <w:szCs w:val="28"/>
            <w:rPrChange w:id="1450" w:author="Odysseys Diamantopoulos-Pantaleon" w:date="2020-12-14T17:34:00Z">
              <w:rPr/>
            </w:rPrChange>
          </w:rPr>
          <w:t xml:space="preserve"> </w:t>
        </w:r>
      </w:ins>
      <w:ins w:id="1451" w:author="Odysseys Diamantopoulos-Pantaleon" w:date="2020-12-14T15:45:00Z">
        <w:r w:rsidR="00E03D6D" w:rsidRPr="00E23A70">
          <w:rPr>
            <w:rFonts w:ascii="Times New Roman" w:hAnsi="Times New Roman" w:cs="Times New Roman"/>
            <w:sz w:val="28"/>
            <w:szCs w:val="28"/>
            <w:rPrChange w:id="1452" w:author="Odysseys Diamantopoulos-Pantaleon" w:date="2020-12-14T17:34:00Z">
              <w:rPr/>
            </w:rPrChange>
          </w:rPr>
          <w:t>in cases related to survival</w:t>
        </w:r>
      </w:ins>
      <w:ins w:id="1453" w:author="Odysseys Diamantopoulos-Pantaleon" w:date="2020-12-14T15:46:00Z">
        <w:r w:rsidR="00741AC0" w:rsidRPr="00E23A70">
          <w:rPr>
            <w:rFonts w:ascii="Times New Roman" w:hAnsi="Times New Roman" w:cs="Times New Roman"/>
            <w:sz w:val="28"/>
            <w:szCs w:val="28"/>
            <w:rPrChange w:id="1454" w:author="Odysseys Diamantopoulos-Pantaleon" w:date="2020-12-14T17:34:00Z">
              <w:rPr/>
            </w:rPrChange>
          </w:rPr>
          <w:t xml:space="preserve">, because </w:t>
        </w:r>
      </w:ins>
      <w:ins w:id="1455" w:author="Odysseys Diamantopoulos-Pantaleon" w:date="2020-12-14T15:45:00Z">
        <w:r w:rsidR="00E03D6D" w:rsidRPr="00E23A70">
          <w:rPr>
            <w:rFonts w:ascii="Times New Roman" w:hAnsi="Times New Roman" w:cs="Times New Roman"/>
            <w:sz w:val="28"/>
            <w:szCs w:val="28"/>
            <w:rPrChange w:id="1456" w:author="Odysseys Diamantopoulos-Pantaleon" w:date="2020-12-14T17:34:00Z">
              <w:rPr/>
            </w:rPrChange>
          </w:rPr>
          <w:t xml:space="preserve">even though they can produce inaccurate apprehensions </w:t>
        </w:r>
      </w:ins>
      <w:ins w:id="1457" w:author="Odysseys Diamantopoulos-Pantaleon" w:date="2020-12-14T15:46:00Z">
        <w:r w:rsidR="00741AC0" w:rsidRPr="00E23A70">
          <w:rPr>
            <w:rFonts w:ascii="Times New Roman" w:hAnsi="Times New Roman" w:cs="Times New Roman"/>
            <w:sz w:val="28"/>
            <w:szCs w:val="28"/>
            <w:rPrChange w:id="1458" w:author="Odysseys Diamantopoulos-Pantaleon" w:date="2020-12-14T17:34:00Z">
              <w:rPr/>
            </w:rPrChange>
          </w:rPr>
          <w:t>the reason that they do it is because our brain’s number one priority is our own wellbeing and survival.</w:t>
        </w:r>
      </w:ins>
      <w:ins w:id="1459" w:author="Odysseys Diamantopoulos-Pantaleon" w:date="2020-12-14T15:47:00Z">
        <w:r w:rsidR="00741AC0" w:rsidRPr="00E23A70">
          <w:rPr>
            <w:rFonts w:ascii="Times New Roman" w:hAnsi="Times New Roman" w:cs="Times New Roman"/>
            <w:sz w:val="28"/>
            <w:szCs w:val="28"/>
            <w:rPrChange w:id="1460" w:author="Odysseys Diamantopoulos-Pantaleon" w:date="2020-12-14T17:34:00Z">
              <w:rPr/>
            </w:rPrChange>
          </w:rPr>
          <w:t xml:space="preserve"> </w:t>
        </w:r>
      </w:ins>
      <w:ins w:id="1461" w:author="Odysseys Diamantopoulos-Pantaleon" w:date="2020-12-14T15:59:00Z">
        <w:r w:rsidR="00665839" w:rsidRPr="00E23A70">
          <w:rPr>
            <w:rFonts w:ascii="Times New Roman" w:hAnsi="Times New Roman" w:cs="Times New Roman"/>
            <w:sz w:val="28"/>
            <w:szCs w:val="28"/>
            <w:rPrChange w:id="1462" w:author="Odysseys Diamantopoulos-Pantaleon" w:date="2020-12-14T17:34:00Z">
              <w:rPr/>
            </w:rPrChange>
          </w:rPr>
          <w:t xml:space="preserve">Also, they are our connection with the physical world. </w:t>
        </w:r>
      </w:ins>
      <w:ins w:id="1463" w:author="Odysseys Diamantopoulos-Pantaleon" w:date="2020-12-14T15:47:00Z">
        <w:r w:rsidR="00741AC0" w:rsidRPr="00E23A70">
          <w:rPr>
            <w:rFonts w:ascii="Times New Roman" w:hAnsi="Times New Roman" w:cs="Times New Roman"/>
            <w:sz w:val="28"/>
            <w:szCs w:val="28"/>
            <w:rPrChange w:id="1464" w:author="Odysseys Diamantopoulos-Pantaleon" w:date="2020-12-14T17:34:00Z">
              <w:rPr/>
            </w:rPrChange>
          </w:rPr>
          <w:t>As Putnam mentioned we can only know new things by reference and reference comes with sensory input</w:t>
        </w:r>
      </w:ins>
      <w:ins w:id="1465" w:author="Odysseys Diamantopoulos-Pantaleon" w:date="2020-12-14T15:49:00Z">
        <w:r w:rsidR="00D87339" w:rsidRPr="00E23A70">
          <w:rPr>
            <w:rFonts w:ascii="Times New Roman" w:hAnsi="Times New Roman" w:cs="Times New Roman"/>
            <w:sz w:val="28"/>
            <w:szCs w:val="28"/>
            <w:rPrChange w:id="1466" w:author="Odysseys Diamantopoulos-Pantaleon" w:date="2020-12-14T17:34:00Z">
              <w:rPr/>
            </w:rPrChange>
          </w:rPr>
          <w:t>, with experience.</w:t>
        </w:r>
      </w:ins>
      <w:ins w:id="1467" w:author="Odysseys Diamantopoulos-Pantaleon" w:date="2020-12-14T15:50:00Z">
        <w:r w:rsidR="00045A8B" w:rsidRPr="00E23A70">
          <w:rPr>
            <w:rFonts w:ascii="Times New Roman" w:hAnsi="Times New Roman" w:cs="Times New Roman"/>
            <w:sz w:val="28"/>
            <w:szCs w:val="28"/>
            <w:rPrChange w:id="1468" w:author="Odysseys Diamantopoulos-Pantaleon" w:date="2020-12-14T17:34:00Z">
              <w:rPr/>
            </w:rPrChange>
          </w:rPr>
          <w:t xml:space="preserve"> However, </w:t>
        </w:r>
      </w:ins>
      <w:ins w:id="1469" w:author="Odysseys Diamantopoulos-Pantaleon" w:date="2020-12-14T15:52:00Z">
        <w:r w:rsidR="00045A8B" w:rsidRPr="00E23A70">
          <w:rPr>
            <w:rFonts w:ascii="Times New Roman" w:hAnsi="Times New Roman" w:cs="Times New Roman"/>
            <w:sz w:val="28"/>
            <w:szCs w:val="28"/>
            <w:rPrChange w:id="1470" w:author="Odysseys Diamantopoulos-Pantaleon" w:date="2020-12-14T17:34:00Z">
              <w:rPr/>
            </w:rPrChange>
          </w:rPr>
          <w:t>when we enter domains</w:t>
        </w:r>
      </w:ins>
      <w:ins w:id="1471" w:author="Odysseys Diamantopoulos-Pantaleon" w:date="2020-12-14T15:53:00Z">
        <w:r w:rsidR="00045A8B" w:rsidRPr="00E23A70">
          <w:rPr>
            <w:rFonts w:ascii="Times New Roman" w:hAnsi="Times New Roman" w:cs="Times New Roman"/>
            <w:sz w:val="28"/>
            <w:szCs w:val="28"/>
            <w:rPrChange w:id="1472" w:author="Odysseys Diamantopoulos-Pantaleon" w:date="2020-12-14T17:34:00Z">
              <w:rPr/>
            </w:rPrChange>
          </w:rPr>
          <w:t xml:space="preserve"> that are more difficult to explain</w:t>
        </w:r>
      </w:ins>
      <w:ins w:id="1473" w:author="Odysseys Diamantopoulos-Pantaleon" w:date="2020-12-14T15:51:00Z">
        <w:r w:rsidR="00045A8B" w:rsidRPr="00E23A70">
          <w:rPr>
            <w:rFonts w:ascii="Times New Roman" w:hAnsi="Times New Roman" w:cs="Times New Roman"/>
            <w:sz w:val="28"/>
            <w:szCs w:val="28"/>
            <w:rPrChange w:id="1474" w:author="Odysseys Diamantopoulos-Pantaleon" w:date="2020-12-14T17:34:00Z">
              <w:rPr/>
            </w:rPrChange>
          </w:rPr>
          <w:t xml:space="preserve">, </w:t>
        </w:r>
      </w:ins>
      <w:ins w:id="1475" w:author="Odysseys Diamantopoulos-Pantaleon" w:date="2020-12-14T15:53:00Z">
        <w:r w:rsidR="00045A8B" w:rsidRPr="00E23A70">
          <w:rPr>
            <w:rFonts w:ascii="Times New Roman" w:hAnsi="Times New Roman" w:cs="Times New Roman"/>
            <w:sz w:val="28"/>
            <w:szCs w:val="28"/>
            <w:rPrChange w:id="1476" w:author="Odysseys Diamantopoulos-Pantaleon" w:date="2020-12-14T17:34:00Z">
              <w:rPr/>
            </w:rPrChange>
          </w:rPr>
          <w:t xml:space="preserve">we </w:t>
        </w:r>
      </w:ins>
      <w:ins w:id="1477" w:author="Odysseys Diamantopoulos-Pantaleon" w:date="2020-12-14T16:00:00Z">
        <w:r w:rsidR="00F207B5" w:rsidRPr="00E23A70">
          <w:rPr>
            <w:rFonts w:ascii="Times New Roman" w:hAnsi="Times New Roman" w:cs="Times New Roman"/>
            <w:sz w:val="28"/>
            <w:szCs w:val="28"/>
            <w:rPrChange w:id="1478" w:author="Odysseys Diamantopoulos-Pantaleon" w:date="2020-12-14T17:34:00Z">
              <w:rPr/>
            </w:rPrChange>
          </w:rPr>
          <w:t>must</w:t>
        </w:r>
      </w:ins>
      <w:ins w:id="1479" w:author="Odysseys Diamantopoulos-Pantaleon" w:date="2020-12-14T15:53:00Z">
        <w:r w:rsidR="00045A8B" w:rsidRPr="00E23A70">
          <w:rPr>
            <w:rFonts w:ascii="Times New Roman" w:hAnsi="Times New Roman" w:cs="Times New Roman"/>
            <w:sz w:val="28"/>
            <w:szCs w:val="28"/>
            <w:rPrChange w:id="1480" w:author="Odysseys Diamantopoulos-Pantaleon" w:date="2020-12-14T17:34:00Z">
              <w:rPr/>
            </w:rPrChange>
          </w:rPr>
          <w:t xml:space="preserve"> do more </w:t>
        </w:r>
      </w:ins>
      <w:ins w:id="1481" w:author="Odysseys Diamantopoulos-Pantaleon" w:date="2020-12-14T15:51:00Z">
        <w:r w:rsidR="00045A8B" w:rsidRPr="00E23A70">
          <w:rPr>
            <w:rFonts w:ascii="Times New Roman" w:hAnsi="Times New Roman" w:cs="Times New Roman"/>
            <w:sz w:val="28"/>
            <w:szCs w:val="28"/>
            <w:rPrChange w:id="1482" w:author="Odysseys Diamantopoulos-Pantaleon" w:date="2020-12-14T17:34:00Z">
              <w:rPr/>
            </w:rPrChange>
          </w:rPr>
          <w:t>research and reflection</w:t>
        </w:r>
      </w:ins>
      <w:ins w:id="1483" w:author="Odysseys Diamantopoulos-Pantaleon" w:date="2020-12-14T15:52:00Z">
        <w:r w:rsidR="00045A8B" w:rsidRPr="00E23A70">
          <w:rPr>
            <w:rFonts w:ascii="Times New Roman" w:hAnsi="Times New Roman" w:cs="Times New Roman"/>
            <w:sz w:val="28"/>
            <w:szCs w:val="28"/>
            <w:rPrChange w:id="1484" w:author="Odysseys Diamantopoulos-Pantaleon" w:date="2020-12-14T17:34:00Z">
              <w:rPr/>
            </w:rPrChange>
          </w:rPr>
          <w:t xml:space="preserve"> </w:t>
        </w:r>
      </w:ins>
      <w:ins w:id="1485" w:author="Odysseys Diamantopoulos-Pantaleon" w:date="2020-12-14T15:51:00Z">
        <w:r w:rsidR="00045A8B" w:rsidRPr="00E23A70">
          <w:rPr>
            <w:rFonts w:ascii="Times New Roman" w:hAnsi="Times New Roman" w:cs="Times New Roman"/>
            <w:sz w:val="28"/>
            <w:szCs w:val="28"/>
            <w:rPrChange w:id="1486" w:author="Odysseys Diamantopoulos-Pantaleon" w:date="2020-12-14T17:34:00Z">
              <w:rPr/>
            </w:rPrChange>
          </w:rPr>
          <w:t>upon our knowledge basis</w:t>
        </w:r>
      </w:ins>
      <w:ins w:id="1487" w:author="Odysseys Diamantopoulos-Pantaleon" w:date="2020-12-14T15:52:00Z">
        <w:r w:rsidR="00045A8B" w:rsidRPr="00E23A70">
          <w:rPr>
            <w:rFonts w:ascii="Times New Roman" w:hAnsi="Times New Roman" w:cs="Times New Roman"/>
            <w:sz w:val="28"/>
            <w:szCs w:val="28"/>
            <w:rPrChange w:id="1488" w:author="Odysseys Diamantopoulos-Pantaleon" w:date="2020-12-14T17:34:00Z">
              <w:rPr/>
            </w:rPrChange>
          </w:rPr>
          <w:t xml:space="preserve"> </w:t>
        </w:r>
      </w:ins>
      <w:r w:rsidR="00E879A5" w:rsidRPr="00E23A70">
        <w:rPr>
          <w:rFonts w:ascii="Times New Roman" w:hAnsi="Times New Roman" w:cs="Times New Roman"/>
          <w:sz w:val="28"/>
          <w:szCs w:val="28"/>
        </w:rPr>
        <w:t>to</w:t>
      </w:r>
      <w:ins w:id="1489" w:author="Odysseys Diamantopoulos-Pantaleon" w:date="2020-12-14T15:52:00Z">
        <w:r w:rsidR="00045A8B" w:rsidRPr="00E23A70">
          <w:rPr>
            <w:rFonts w:ascii="Times New Roman" w:hAnsi="Times New Roman" w:cs="Times New Roman"/>
            <w:sz w:val="28"/>
            <w:szCs w:val="28"/>
            <w:rPrChange w:id="1490" w:author="Odysseys Diamantopoulos-Pantaleon" w:date="2020-12-14T17:34:00Z">
              <w:rPr/>
            </w:rPrChange>
          </w:rPr>
          <w:t xml:space="preserve"> </w:t>
        </w:r>
      </w:ins>
      <w:ins w:id="1491" w:author="Odysseys Diamantopoulos-Pantaleon" w:date="2020-12-14T15:53:00Z">
        <w:r w:rsidR="00045A8B" w:rsidRPr="00E23A70">
          <w:rPr>
            <w:rFonts w:ascii="Times New Roman" w:hAnsi="Times New Roman" w:cs="Times New Roman"/>
            <w:sz w:val="28"/>
            <w:szCs w:val="28"/>
            <w:rPrChange w:id="1492" w:author="Odysseys Diamantopoulos-Pantaleon" w:date="2020-12-14T17:34:00Z">
              <w:rPr/>
            </w:rPrChange>
          </w:rPr>
          <w:t>en</w:t>
        </w:r>
      </w:ins>
      <w:ins w:id="1493" w:author="Odysseys Diamantopoulos-Pantaleon" w:date="2020-12-14T15:52:00Z">
        <w:r w:rsidR="00045A8B" w:rsidRPr="00E23A70">
          <w:rPr>
            <w:rFonts w:ascii="Times New Roman" w:hAnsi="Times New Roman" w:cs="Times New Roman"/>
            <w:sz w:val="28"/>
            <w:szCs w:val="28"/>
            <w:rPrChange w:id="1494" w:author="Odysseys Diamantopoulos-Pantaleon" w:date="2020-12-14T17:34:00Z">
              <w:rPr/>
            </w:rPrChange>
          </w:rPr>
          <w:t>sure that we have sufficient justificatio</w:t>
        </w:r>
      </w:ins>
      <w:ins w:id="1495" w:author="Odysseys Diamantopoulos-Pantaleon" w:date="2020-12-14T15:53:00Z">
        <w:r w:rsidR="002C794C" w:rsidRPr="00E23A70">
          <w:rPr>
            <w:rFonts w:ascii="Times New Roman" w:hAnsi="Times New Roman" w:cs="Times New Roman"/>
            <w:sz w:val="28"/>
            <w:szCs w:val="28"/>
            <w:rPrChange w:id="1496" w:author="Odysseys Diamantopoulos-Pantaleon" w:date="2020-12-14T17:34:00Z">
              <w:rPr/>
            </w:rPrChange>
          </w:rPr>
          <w:t>n</w:t>
        </w:r>
      </w:ins>
      <w:ins w:id="1497" w:author="Odysseys Diamantopoulos-Pantaleon" w:date="2020-12-14T15:52:00Z">
        <w:r w:rsidR="00045A8B" w:rsidRPr="00E23A70">
          <w:rPr>
            <w:rFonts w:ascii="Times New Roman" w:hAnsi="Times New Roman" w:cs="Times New Roman"/>
            <w:sz w:val="28"/>
            <w:szCs w:val="28"/>
            <w:rPrChange w:id="1498" w:author="Odysseys Diamantopoulos-Pantaleon" w:date="2020-12-14T17:34:00Z">
              <w:rPr/>
            </w:rPrChange>
          </w:rPr>
          <w:t>. In other words, the more complex the situation, the more complex the justification process must be.</w:t>
        </w:r>
      </w:ins>
      <w:ins w:id="1499" w:author="Odysseys Diamantopoulos-Pantaleon" w:date="2020-12-14T15:53:00Z">
        <w:r w:rsidR="002C794C" w:rsidRPr="00E23A70">
          <w:rPr>
            <w:rFonts w:ascii="Times New Roman" w:hAnsi="Times New Roman" w:cs="Times New Roman"/>
            <w:sz w:val="28"/>
            <w:szCs w:val="28"/>
            <w:rPrChange w:id="1500" w:author="Odysseys Diamantopoulos-Pantaleon" w:date="2020-12-14T17:34:00Z">
              <w:rPr/>
            </w:rPrChange>
          </w:rPr>
          <w:t xml:space="preserve"> Whether or not we reach a false belief, it does not matter</w:t>
        </w:r>
      </w:ins>
      <w:ins w:id="1501" w:author="Odysseys Diamantopoulos-Pantaleon" w:date="2020-12-14T15:55:00Z">
        <w:r w:rsidR="002C794C" w:rsidRPr="00E23A70">
          <w:rPr>
            <w:rFonts w:ascii="Times New Roman" w:hAnsi="Times New Roman" w:cs="Times New Roman"/>
            <w:sz w:val="28"/>
            <w:szCs w:val="28"/>
            <w:rPrChange w:id="1502" w:author="Odysseys Diamantopoulos-Pantaleon" w:date="2020-12-14T17:34:00Z">
              <w:rPr/>
            </w:rPrChange>
          </w:rPr>
          <w:t>, because it is up to a certain point impo</w:t>
        </w:r>
      </w:ins>
      <w:ins w:id="1503" w:author="Odysseys Diamantopoulos-Pantaleon" w:date="2020-12-14T15:56:00Z">
        <w:r w:rsidR="002C794C" w:rsidRPr="00E23A70">
          <w:rPr>
            <w:rFonts w:ascii="Times New Roman" w:hAnsi="Times New Roman" w:cs="Times New Roman"/>
            <w:sz w:val="28"/>
            <w:szCs w:val="28"/>
            <w:rPrChange w:id="1504" w:author="Odysseys Diamantopoulos-Pantaleon" w:date="2020-12-14T17:34:00Z">
              <w:rPr/>
            </w:rPrChange>
          </w:rPr>
          <w:t>ssible to know</w:t>
        </w:r>
      </w:ins>
      <w:ins w:id="1505" w:author="Odysseys Diamantopoulos-Pantaleon" w:date="2020-12-14T15:53:00Z">
        <w:r w:rsidR="002C794C" w:rsidRPr="00E23A70">
          <w:rPr>
            <w:rFonts w:ascii="Times New Roman" w:hAnsi="Times New Roman" w:cs="Times New Roman"/>
            <w:sz w:val="28"/>
            <w:szCs w:val="28"/>
            <w:rPrChange w:id="1506" w:author="Odysseys Diamantopoulos-Pantaleon" w:date="2020-12-14T17:34:00Z">
              <w:rPr/>
            </w:rPrChange>
          </w:rPr>
          <w:t xml:space="preserve">. What matters is to try </w:t>
        </w:r>
      </w:ins>
      <w:ins w:id="1507" w:author="Odysseys Diamantopoulos-Pantaleon" w:date="2020-12-14T15:54:00Z">
        <w:r w:rsidR="002C794C" w:rsidRPr="00E23A70">
          <w:rPr>
            <w:rFonts w:ascii="Times New Roman" w:hAnsi="Times New Roman" w:cs="Times New Roman"/>
            <w:sz w:val="28"/>
            <w:szCs w:val="28"/>
            <w:rPrChange w:id="1508" w:author="Odysseys Diamantopoulos-Pantaleon" w:date="2020-12-14T17:34:00Z">
              <w:rPr/>
            </w:rPrChange>
          </w:rPr>
          <w:t xml:space="preserve">and judge each </w:t>
        </w:r>
      </w:ins>
      <w:ins w:id="1509" w:author="Odysseys Diamantopoulos-Pantaleon" w:date="2020-12-14T16:00:00Z">
        <w:r w:rsidR="00DF65FF" w:rsidRPr="00E23A70">
          <w:rPr>
            <w:rFonts w:ascii="Times New Roman" w:hAnsi="Times New Roman" w:cs="Times New Roman"/>
            <w:sz w:val="28"/>
            <w:szCs w:val="28"/>
            <w:rPrChange w:id="1510" w:author="Odysseys Diamantopoulos-Pantaleon" w:date="2020-12-14T17:34:00Z">
              <w:rPr/>
            </w:rPrChange>
          </w:rPr>
          <w:t>situation</w:t>
        </w:r>
      </w:ins>
      <w:ins w:id="1511" w:author="Odysseys Diamantopoulos-Pantaleon" w:date="2020-12-14T15:54:00Z">
        <w:r w:rsidR="002C794C" w:rsidRPr="00E23A70">
          <w:rPr>
            <w:rFonts w:ascii="Times New Roman" w:hAnsi="Times New Roman" w:cs="Times New Roman"/>
            <w:sz w:val="28"/>
            <w:szCs w:val="28"/>
            <w:rPrChange w:id="1512" w:author="Odysseys Diamantopoulos-Pantaleon" w:date="2020-12-14T17:34:00Z">
              <w:rPr/>
            </w:rPrChange>
          </w:rPr>
          <w:t xml:space="preserve"> </w:t>
        </w:r>
      </w:ins>
      <w:ins w:id="1513" w:author="Odysseys Diamantopoulos-Pantaleon" w:date="2020-12-14T15:56:00Z">
        <w:r w:rsidR="00ED2137" w:rsidRPr="00E23A70">
          <w:rPr>
            <w:rFonts w:ascii="Times New Roman" w:hAnsi="Times New Roman" w:cs="Times New Roman"/>
            <w:sz w:val="28"/>
            <w:szCs w:val="28"/>
            <w:rPrChange w:id="1514" w:author="Odysseys Diamantopoulos-Pantaleon" w:date="2020-12-14T17:34:00Z">
              <w:rPr/>
            </w:rPrChange>
          </w:rPr>
          <w:t xml:space="preserve">as well as we </w:t>
        </w:r>
        <w:r w:rsidR="00202177" w:rsidRPr="00E23A70">
          <w:rPr>
            <w:rFonts w:ascii="Times New Roman" w:hAnsi="Times New Roman" w:cs="Times New Roman"/>
            <w:sz w:val="28"/>
            <w:szCs w:val="28"/>
            <w:rPrChange w:id="1515" w:author="Odysseys Diamantopoulos-Pantaleon" w:date="2020-12-14T17:34:00Z">
              <w:rPr/>
            </w:rPrChange>
          </w:rPr>
          <w:t>can</w:t>
        </w:r>
      </w:ins>
      <w:r w:rsidR="00CA674A" w:rsidRPr="00E23A70">
        <w:rPr>
          <w:rFonts w:ascii="Times New Roman" w:hAnsi="Times New Roman" w:cs="Times New Roman"/>
          <w:sz w:val="28"/>
          <w:szCs w:val="28"/>
        </w:rPr>
        <w:t xml:space="preserve"> </w:t>
      </w:r>
      <w:ins w:id="1516" w:author="Odysseys Diamantopoulos-Pantaleon" w:date="2020-12-14T15:56:00Z">
        <w:r w:rsidR="00202177" w:rsidRPr="00E23A70">
          <w:rPr>
            <w:rFonts w:ascii="Times New Roman" w:hAnsi="Times New Roman" w:cs="Times New Roman"/>
            <w:sz w:val="28"/>
            <w:szCs w:val="28"/>
            <w:rPrChange w:id="1517" w:author="Odysseys Diamantopoulos-Pantaleon" w:date="2020-12-14T17:34:00Z">
              <w:rPr/>
            </w:rPrChange>
          </w:rPr>
          <w:t>and</w:t>
        </w:r>
      </w:ins>
      <w:ins w:id="1518" w:author="Odysseys Diamantopoulos-Pantaleon" w:date="2020-12-14T15:54:00Z">
        <w:r w:rsidR="002C794C" w:rsidRPr="00E23A70">
          <w:rPr>
            <w:rFonts w:ascii="Times New Roman" w:hAnsi="Times New Roman" w:cs="Times New Roman"/>
            <w:sz w:val="28"/>
            <w:szCs w:val="28"/>
            <w:rPrChange w:id="1519" w:author="Odysseys Diamantopoulos-Pantaleon" w:date="2020-12-14T17:34:00Z">
              <w:rPr/>
            </w:rPrChange>
          </w:rPr>
          <w:t xml:space="preserve"> reach the best possible conclusion with the information given. </w:t>
        </w:r>
      </w:ins>
      <w:ins w:id="1520" w:author="Odysseys Diamantopoulos-Pantaleon" w:date="2020-12-14T15:56:00Z">
        <w:r w:rsidR="00202177" w:rsidRPr="00E23A70">
          <w:rPr>
            <w:rFonts w:ascii="Times New Roman" w:hAnsi="Times New Roman" w:cs="Times New Roman"/>
            <w:sz w:val="28"/>
            <w:szCs w:val="28"/>
            <w:rPrChange w:id="1521" w:author="Odysseys Diamantopoulos-Pantaleon" w:date="2020-12-14T17:34:00Z">
              <w:rPr/>
            </w:rPrChange>
          </w:rPr>
          <w:t xml:space="preserve">Over the decades there were many beliefs </w:t>
        </w:r>
      </w:ins>
      <w:ins w:id="1522" w:author="Odysseys Diamantopoulos-Pantaleon" w:date="2020-12-14T15:57:00Z">
        <w:r w:rsidR="00202177" w:rsidRPr="00E23A70">
          <w:rPr>
            <w:rFonts w:ascii="Times New Roman" w:hAnsi="Times New Roman" w:cs="Times New Roman"/>
            <w:sz w:val="28"/>
            <w:szCs w:val="28"/>
            <w:rPrChange w:id="1523" w:author="Odysseys Diamantopoulos-Pantaleon" w:date="2020-12-14T17:34:00Z">
              <w:rPr/>
            </w:rPrChange>
          </w:rPr>
          <w:t xml:space="preserve">about </w:t>
        </w:r>
      </w:ins>
      <w:ins w:id="1524" w:author="Odysseys Diamantopoulos-Pantaleon" w:date="2020-12-14T15:58:00Z">
        <w:r w:rsidR="00643921" w:rsidRPr="00E23A70">
          <w:rPr>
            <w:rFonts w:ascii="Times New Roman" w:hAnsi="Times New Roman" w:cs="Times New Roman"/>
            <w:sz w:val="28"/>
            <w:szCs w:val="28"/>
            <w:rPrChange w:id="1525" w:author="Odysseys Diamantopoulos-Pantaleon" w:date="2020-12-14T17:34:00Z">
              <w:rPr/>
            </w:rPrChange>
          </w:rPr>
          <w:t>various topics</w:t>
        </w:r>
        <w:r w:rsidR="001D5253" w:rsidRPr="00E23A70">
          <w:rPr>
            <w:rFonts w:ascii="Times New Roman" w:hAnsi="Times New Roman" w:cs="Times New Roman"/>
            <w:sz w:val="28"/>
            <w:szCs w:val="28"/>
            <w:rPrChange w:id="1526" w:author="Odysseys Diamantopoulos-Pantaleon" w:date="2020-12-14T17:34:00Z">
              <w:rPr/>
            </w:rPrChange>
          </w:rPr>
          <w:t>.</w:t>
        </w:r>
      </w:ins>
      <w:ins w:id="1527" w:author="Odysseys Diamantopoulos-Pantaleon" w:date="2020-12-14T15:57:00Z">
        <w:r w:rsidR="00202177" w:rsidRPr="00E23A70">
          <w:rPr>
            <w:rFonts w:ascii="Times New Roman" w:hAnsi="Times New Roman" w:cs="Times New Roman"/>
            <w:sz w:val="28"/>
            <w:szCs w:val="28"/>
            <w:rPrChange w:id="1528" w:author="Odysseys Diamantopoulos-Pantaleon" w:date="2020-12-14T17:34:00Z">
              <w:rPr/>
            </w:rPrChange>
          </w:rPr>
          <w:t xml:space="preserve"> </w:t>
        </w:r>
      </w:ins>
      <w:ins w:id="1529" w:author="Odysseys Diamantopoulos-Pantaleon" w:date="2020-12-14T15:58:00Z">
        <w:r w:rsidR="001D5253" w:rsidRPr="00E23A70">
          <w:rPr>
            <w:rFonts w:ascii="Times New Roman" w:hAnsi="Times New Roman" w:cs="Times New Roman"/>
            <w:sz w:val="28"/>
            <w:szCs w:val="28"/>
            <w:rPrChange w:id="1530" w:author="Odysseys Diamantopoulos-Pantaleon" w:date="2020-12-14T17:34:00Z">
              <w:rPr/>
            </w:rPrChange>
          </w:rPr>
          <w:t>T</w:t>
        </w:r>
      </w:ins>
      <w:ins w:id="1531" w:author="Odysseys Diamantopoulos-Pantaleon" w:date="2020-12-14T15:57:00Z">
        <w:r w:rsidR="00202177" w:rsidRPr="00E23A70">
          <w:rPr>
            <w:rFonts w:ascii="Times New Roman" w:hAnsi="Times New Roman" w:cs="Times New Roman"/>
            <w:sz w:val="28"/>
            <w:szCs w:val="28"/>
            <w:rPrChange w:id="1532" w:author="Odysseys Diamantopoulos-Pantaleon" w:date="2020-12-14T17:34:00Z">
              <w:rPr/>
            </w:rPrChange>
          </w:rPr>
          <w:t xml:space="preserve">hose with the best justifications were preserved and carefully examined from </w:t>
        </w:r>
      </w:ins>
      <w:ins w:id="1533" w:author="Odysseys Diamantopoulos-Pantaleon" w:date="2020-12-14T15:58:00Z">
        <w:r w:rsidR="00F51906" w:rsidRPr="00E23A70">
          <w:rPr>
            <w:rFonts w:ascii="Times New Roman" w:hAnsi="Times New Roman" w:cs="Times New Roman"/>
            <w:sz w:val="28"/>
            <w:szCs w:val="28"/>
            <w:rPrChange w:id="1534" w:author="Odysseys Diamantopoulos-Pantaleon" w:date="2020-12-14T17:34:00Z">
              <w:rPr/>
            </w:rPrChange>
          </w:rPr>
          <w:t xml:space="preserve">the </w:t>
        </w:r>
      </w:ins>
      <w:ins w:id="1535" w:author="Odysseys Diamantopoulos-Pantaleon" w:date="2020-12-14T15:57:00Z">
        <w:r w:rsidR="00202177" w:rsidRPr="00E23A70">
          <w:rPr>
            <w:rFonts w:ascii="Times New Roman" w:hAnsi="Times New Roman" w:cs="Times New Roman"/>
            <w:sz w:val="28"/>
            <w:szCs w:val="28"/>
            <w:rPrChange w:id="1536" w:author="Odysseys Diamantopoulos-Pantaleon" w:date="2020-12-14T17:34:00Z">
              <w:rPr/>
            </w:rPrChange>
          </w:rPr>
          <w:t>descendants</w:t>
        </w:r>
      </w:ins>
      <w:ins w:id="1537" w:author="Odysseys Diamantopoulos-Pantaleon" w:date="2020-12-14T16:00:00Z">
        <w:r w:rsidR="00DF65FF" w:rsidRPr="00E23A70">
          <w:rPr>
            <w:rFonts w:ascii="Times New Roman" w:hAnsi="Times New Roman" w:cs="Times New Roman"/>
            <w:sz w:val="28"/>
            <w:szCs w:val="28"/>
            <w:rPrChange w:id="1538" w:author="Odysseys Diamantopoulos-Pantaleon" w:date="2020-12-14T17:34:00Z">
              <w:rPr/>
            </w:rPrChange>
          </w:rPr>
          <w:t xml:space="preserve"> that then </w:t>
        </w:r>
      </w:ins>
      <w:ins w:id="1539" w:author="Odysseys Diamantopoulos-Pantaleon" w:date="2020-12-14T16:01:00Z">
        <w:r w:rsidR="00DF65FF" w:rsidRPr="00E23A70">
          <w:rPr>
            <w:rFonts w:ascii="Times New Roman" w:hAnsi="Times New Roman" w:cs="Times New Roman"/>
            <w:sz w:val="28"/>
            <w:szCs w:val="28"/>
            <w:rPrChange w:id="1540" w:author="Odysseys Diamantopoulos-Pantaleon" w:date="2020-12-14T17:34:00Z">
              <w:rPr/>
            </w:rPrChange>
          </w:rPr>
          <w:t>contributed their own ideas</w:t>
        </w:r>
        <w:r w:rsidR="00CF5EA5" w:rsidRPr="00E23A70">
          <w:rPr>
            <w:rFonts w:ascii="Times New Roman" w:hAnsi="Times New Roman" w:cs="Times New Roman"/>
            <w:sz w:val="28"/>
            <w:szCs w:val="28"/>
            <w:rPrChange w:id="1541" w:author="Odysseys Diamantopoulos-Pantaleon" w:date="2020-12-14T17:34:00Z">
              <w:rPr/>
            </w:rPrChange>
          </w:rPr>
          <w:t xml:space="preserve"> and so on</w:t>
        </w:r>
      </w:ins>
      <w:ins w:id="1542" w:author="Odysseys Diamantopoulos-Pantaleon" w:date="2020-12-14T15:58:00Z">
        <w:r w:rsidR="00F60A72" w:rsidRPr="00E23A70">
          <w:rPr>
            <w:rFonts w:ascii="Times New Roman" w:hAnsi="Times New Roman" w:cs="Times New Roman"/>
            <w:sz w:val="28"/>
            <w:szCs w:val="28"/>
            <w:rPrChange w:id="1543" w:author="Odysseys Diamantopoulos-Pantaleon" w:date="2020-12-14T17:34:00Z">
              <w:rPr/>
            </w:rPrChange>
          </w:rPr>
          <w:t xml:space="preserve">. This is a vicious circle that will keep happening until the end of mankind </w:t>
        </w:r>
        <w:r w:rsidR="00F60A72" w:rsidRPr="00E23A70">
          <w:rPr>
            <w:rFonts w:ascii="Times New Roman" w:hAnsi="Times New Roman" w:cs="Times New Roman"/>
            <w:sz w:val="28"/>
            <w:szCs w:val="28"/>
            <w:rPrChange w:id="1544" w:author="Odysseys Diamantopoulos-Pantaleon" w:date="2020-12-14T17:34:00Z">
              <w:rPr/>
            </w:rPrChange>
          </w:rPr>
          <w:lastRenderedPageBreak/>
          <w:t xml:space="preserve">and </w:t>
        </w:r>
      </w:ins>
      <w:ins w:id="1545" w:author="Odysseys Diamantopoulos-Pantaleon" w:date="2020-12-14T15:59:00Z">
        <w:r w:rsidR="00F60A72" w:rsidRPr="00E23A70">
          <w:rPr>
            <w:rFonts w:ascii="Times New Roman" w:hAnsi="Times New Roman" w:cs="Times New Roman"/>
            <w:sz w:val="28"/>
            <w:szCs w:val="28"/>
            <w:rPrChange w:id="1546" w:author="Odysseys Diamantopoulos-Pantaleon" w:date="2020-12-14T17:34:00Z">
              <w:rPr/>
            </w:rPrChange>
          </w:rPr>
          <w:t>our sens</w:t>
        </w:r>
      </w:ins>
      <w:r w:rsidR="00C9142B" w:rsidRPr="00E23A70">
        <w:rPr>
          <w:rFonts w:ascii="Times New Roman" w:hAnsi="Times New Roman" w:cs="Times New Roman"/>
          <w:sz w:val="28"/>
          <w:szCs w:val="28"/>
        </w:rPr>
        <w:t>ory organs</w:t>
      </w:r>
      <w:ins w:id="1547" w:author="Odysseys Diamantopoulos-Pantaleon" w:date="2020-12-14T15:59:00Z">
        <w:r w:rsidR="00F60A72" w:rsidRPr="00E23A70">
          <w:rPr>
            <w:rFonts w:ascii="Times New Roman" w:hAnsi="Times New Roman" w:cs="Times New Roman"/>
            <w:sz w:val="28"/>
            <w:szCs w:val="28"/>
            <w:rPrChange w:id="1548" w:author="Odysseys Diamantopoulos-Pantaleon" w:date="2020-12-14T17:34:00Z">
              <w:rPr/>
            </w:rPrChange>
          </w:rPr>
          <w:t xml:space="preserve"> </w:t>
        </w:r>
      </w:ins>
      <w:ins w:id="1549" w:author="Odysseys Diamantopoulos-Pantaleon" w:date="2020-12-14T16:01:00Z">
        <w:r w:rsidR="005B3ADD" w:rsidRPr="00E23A70">
          <w:rPr>
            <w:rFonts w:ascii="Times New Roman" w:hAnsi="Times New Roman" w:cs="Times New Roman"/>
            <w:sz w:val="28"/>
            <w:szCs w:val="28"/>
            <w:rPrChange w:id="1550" w:author="Odysseys Diamantopoulos-Pantaleon" w:date="2020-12-14T17:34:00Z">
              <w:rPr/>
            </w:rPrChange>
          </w:rPr>
          <w:t>are a necessary but not infa</w:t>
        </w:r>
      </w:ins>
      <w:ins w:id="1551" w:author="Odysseys Diamantopoulos-Pantaleon" w:date="2020-12-14T16:02:00Z">
        <w:r w:rsidR="005B3ADD" w:rsidRPr="00E23A70">
          <w:rPr>
            <w:rFonts w:ascii="Times New Roman" w:hAnsi="Times New Roman" w:cs="Times New Roman"/>
            <w:sz w:val="28"/>
            <w:szCs w:val="28"/>
            <w:rPrChange w:id="1552" w:author="Odysseys Diamantopoulos-Pantaleon" w:date="2020-12-14T17:34:00Z">
              <w:rPr/>
            </w:rPrChange>
          </w:rPr>
          <w:t>llible tool</w:t>
        </w:r>
        <w:r w:rsidR="00C856D9" w:rsidRPr="00E23A70">
          <w:rPr>
            <w:rFonts w:ascii="Times New Roman" w:hAnsi="Times New Roman" w:cs="Times New Roman"/>
            <w:sz w:val="28"/>
            <w:szCs w:val="28"/>
            <w:rPrChange w:id="1553" w:author="Odysseys Diamantopoulos-Pantaleon" w:date="2020-12-14T17:34:00Z">
              <w:rPr/>
            </w:rPrChange>
          </w:rPr>
          <w:t xml:space="preserve"> that we are lucky to possess</w:t>
        </w:r>
        <w:r w:rsidR="005B3ADD" w:rsidRPr="00E23A70">
          <w:rPr>
            <w:rFonts w:ascii="Times New Roman" w:hAnsi="Times New Roman" w:cs="Times New Roman"/>
            <w:sz w:val="28"/>
            <w:szCs w:val="28"/>
            <w:rPrChange w:id="1554" w:author="Odysseys Diamantopoulos-Pantaleon" w:date="2020-12-14T17:34:00Z">
              <w:rPr/>
            </w:rPrChange>
          </w:rPr>
          <w:t>.</w:t>
        </w:r>
      </w:ins>
    </w:p>
    <w:p w14:paraId="36031CB8" w14:textId="30717DB6" w:rsidR="005F6EBE" w:rsidRPr="00EF2E9C" w:rsidRDefault="005F6EBE" w:rsidP="005F6EBE">
      <w:pPr>
        <w:rPr>
          <w:rFonts w:ascii="Times New Roman" w:hAnsi="Times New Roman" w:cs="Times New Roman"/>
          <w:rPrChange w:id="1555" w:author="Odysseys Diamantopoulos-Pantaleon" w:date="2020-12-14T17:34:00Z">
            <w:rPr/>
          </w:rPrChange>
        </w:rPr>
      </w:pPr>
    </w:p>
    <w:p w14:paraId="0CF071CF" w14:textId="7F4AB8A2" w:rsidR="005F6EBE" w:rsidRPr="00EF2E9C" w:rsidRDefault="005F6EBE" w:rsidP="005F6EBE">
      <w:pPr>
        <w:rPr>
          <w:rFonts w:ascii="Times New Roman" w:hAnsi="Times New Roman" w:cs="Times New Roman"/>
          <w:rPrChange w:id="1556" w:author="Odysseys Diamantopoulos-Pantaleon" w:date="2020-12-14T17:34:00Z">
            <w:rPr/>
          </w:rPrChange>
        </w:rPr>
      </w:pPr>
    </w:p>
    <w:p w14:paraId="709A2605" w14:textId="64B181BB" w:rsidR="005F6EBE" w:rsidRPr="00EF2E9C" w:rsidRDefault="005F6EBE" w:rsidP="005F6EBE">
      <w:pPr>
        <w:rPr>
          <w:rFonts w:ascii="Times New Roman" w:hAnsi="Times New Roman" w:cs="Times New Roman"/>
          <w:rPrChange w:id="1557" w:author="Odysseys Diamantopoulos-Pantaleon" w:date="2020-12-14T17:34:00Z">
            <w:rPr/>
          </w:rPrChange>
        </w:rPr>
      </w:pPr>
    </w:p>
    <w:p w14:paraId="08CABCC7" w14:textId="64B8C99A" w:rsidR="005F6EBE" w:rsidRPr="00EF2E9C" w:rsidRDefault="005F6EBE" w:rsidP="005F6EBE">
      <w:pPr>
        <w:rPr>
          <w:rFonts w:ascii="Times New Roman" w:hAnsi="Times New Roman" w:cs="Times New Roman"/>
          <w:rPrChange w:id="1558" w:author="Odysseys Diamantopoulos-Pantaleon" w:date="2020-12-14T17:34:00Z">
            <w:rPr/>
          </w:rPrChange>
        </w:rPr>
      </w:pPr>
    </w:p>
    <w:p w14:paraId="201AF256" w14:textId="44CF9B78" w:rsidR="005F6EBE" w:rsidRPr="00EF2E9C" w:rsidRDefault="005F6EBE" w:rsidP="005F6EBE">
      <w:pPr>
        <w:rPr>
          <w:rFonts w:ascii="Times New Roman" w:hAnsi="Times New Roman" w:cs="Times New Roman"/>
          <w:rPrChange w:id="1559" w:author="Odysseys Diamantopoulos-Pantaleon" w:date="2020-12-14T17:34:00Z">
            <w:rPr/>
          </w:rPrChange>
        </w:rPr>
      </w:pPr>
    </w:p>
    <w:p w14:paraId="6B8C1658" w14:textId="7842204E" w:rsidR="005F6EBE" w:rsidRPr="00EF2E9C" w:rsidRDefault="005F6EBE" w:rsidP="005F6EBE">
      <w:pPr>
        <w:rPr>
          <w:rFonts w:ascii="Times New Roman" w:hAnsi="Times New Roman" w:cs="Times New Roman"/>
          <w:rPrChange w:id="1560" w:author="Odysseys Diamantopoulos-Pantaleon" w:date="2020-12-14T17:34:00Z">
            <w:rPr/>
          </w:rPrChange>
        </w:rPr>
      </w:pPr>
    </w:p>
    <w:p w14:paraId="1BDE57BC" w14:textId="3BD88377" w:rsidR="005F6EBE" w:rsidRPr="00EF2E9C" w:rsidRDefault="005F6EBE" w:rsidP="005F6EBE">
      <w:pPr>
        <w:rPr>
          <w:rFonts w:ascii="Times New Roman" w:hAnsi="Times New Roman" w:cs="Times New Roman"/>
          <w:rPrChange w:id="1561" w:author="Odysseys Diamantopoulos-Pantaleon" w:date="2020-12-14T17:34:00Z">
            <w:rPr/>
          </w:rPrChange>
        </w:rPr>
      </w:pPr>
    </w:p>
    <w:p w14:paraId="7C384099" w14:textId="15131BA8" w:rsidR="005F6EBE" w:rsidRPr="00EF2E9C" w:rsidRDefault="005F6EBE" w:rsidP="005F6EBE">
      <w:pPr>
        <w:rPr>
          <w:rFonts w:ascii="Times New Roman" w:hAnsi="Times New Roman" w:cs="Times New Roman"/>
          <w:rPrChange w:id="1562" w:author="Odysseys Diamantopoulos-Pantaleon" w:date="2020-12-14T17:34:00Z">
            <w:rPr/>
          </w:rPrChange>
        </w:rPr>
      </w:pPr>
    </w:p>
    <w:p w14:paraId="1918A911" w14:textId="621AAB05" w:rsidR="005F6EBE" w:rsidRPr="00EF2E9C" w:rsidRDefault="005F6EBE" w:rsidP="005F6EBE">
      <w:pPr>
        <w:rPr>
          <w:rFonts w:ascii="Times New Roman" w:hAnsi="Times New Roman" w:cs="Times New Roman"/>
          <w:rPrChange w:id="1563" w:author="Odysseys Diamantopoulos-Pantaleon" w:date="2020-12-14T17:34:00Z">
            <w:rPr/>
          </w:rPrChange>
        </w:rPr>
      </w:pPr>
    </w:p>
    <w:p w14:paraId="341FC159" w14:textId="414947B4" w:rsidR="005F6EBE" w:rsidRPr="00EF2E9C" w:rsidRDefault="005F6EBE" w:rsidP="005F6EBE">
      <w:pPr>
        <w:rPr>
          <w:rFonts w:ascii="Times New Roman" w:hAnsi="Times New Roman" w:cs="Times New Roman"/>
          <w:rPrChange w:id="1564" w:author="Odysseys Diamantopoulos-Pantaleon" w:date="2020-12-14T17:34:00Z">
            <w:rPr/>
          </w:rPrChange>
        </w:rPr>
      </w:pPr>
    </w:p>
    <w:p w14:paraId="00640E8E" w14:textId="198F041A" w:rsidR="005F6EBE" w:rsidRPr="00EF2E9C" w:rsidDel="003F7B04" w:rsidRDefault="005F6EBE" w:rsidP="005F6EBE">
      <w:pPr>
        <w:rPr>
          <w:del w:id="1565" w:author="Odysseys Diamantopoulos-Pantaleon" w:date="2020-12-14T16:03:00Z"/>
          <w:rFonts w:ascii="Times New Roman" w:hAnsi="Times New Roman" w:cs="Times New Roman"/>
          <w:rPrChange w:id="1566" w:author="Odysseys Diamantopoulos-Pantaleon" w:date="2020-12-14T17:34:00Z">
            <w:rPr>
              <w:del w:id="1567" w:author="Odysseys Diamantopoulos-Pantaleon" w:date="2020-12-14T16:03:00Z"/>
            </w:rPr>
          </w:rPrChange>
        </w:rPr>
      </w:pPr>
    </w:p>
    <w:p w14:paraId="1E9D1ADD" w14:textId="0C1C41B9" w:rsidR="005F6EBE" w:rsidRPr="00EF2E9C" w:rsidDel="003F7B04" w:rsidRDefault="005F6EBE" w:rsidP="005F6EBE">
      <w:pPr>
        <w:rPr>
          <w:del w:id="1568" w:author="Odysseys Diamantopoulos-Pantaleon" w:date="2020-12-14T16:03:00Z"/>
          <w:rFonts w:ascii="Times New Roman" w:hAnsi="Times New Roman" w:cs="Times New Roman"/>
          <w:rPrChange w:id="1569" w:author="Odysseys Diamantopoulos-Pantaleon" w:date="2020-12-14T17:34:00Z">
            <w:rPr>
              <w:del w:id="1570" w:author="Odysseys Diamantopoulos-Pantaleon" w:date="2020-12-14T16:03:00Z"/>
            </w:rPr>
          </w:rPrChange>
        </w:rPr>
      </w:pPr>
    </w:p>
    <w:p w14:paraId="33120D0E" w14:textId="568BAA6D" w:rsidR="005F6EBE" w:rsidRPr="00EF2E9C" w:rsidDel="003F7B04" w:rsidRDefault="005F6EBE" w:rsidP="005F6EBE">
      <w:pPr>
        <w:rPr>
          <w:del w:id="1571" w:author="Odysseys Diamantopoulos-Pantaleon" w:date="2020-12-14T16:03:00Z"/>
          <w:rFonts w:ascii="Times New Roman" w:hAnsi="Times New Roman" w:cs="Times New Roman"/>
          <w:rPrChange w:id="1572" w:author="Odysseys Diamantopoulos-Pantaleon" w:date="2020-12-14T17:34:00Z">
            <w:rPr>
              <w:del w:id="1573" w:author="Odysseys Diamantopoulos-Pantaleon" w:date="2020-12-14T16:03:00Z"/>
            </w:rPr>
          </w:rPrChange>
        </w:rPr>
      </w:pPr>
    </w:p>
    <w:p w14:paraId="33997B2D" w14:textId="77777777" w:rsidR="005F6EBE" w:rsidRPr="00EF2E9C" w:rsidDel="003F7B04" w:rsidRDefault="005F6EBE" w:rsidP="00AB58C3">
      <w:pPr>
        <w:pStyle w:val="Title"/>
        <w:jc w:val="center"/>
        <w:rPr>
          <w:del w:id="1574" w:author="Odysseys Diamantopoulos-Pantaleon" w:date="2020-12-14T16:03:00Z"/>
          <w:rFonts w:ascii="Times New Roman" w:hAnsi="Times New Roman" w:cs="Times New Roman"/>
          <w:rPrChange w:id="1575" w:author="Odysseys Diamantopoulos-Pantaleon" w:date="2020-12-14T17:34:00Z">
            <w:rPr>
              <w:del w:id="1576" w:author="Odysseys Diamantopoulos-Pantaleon" w:date="2020-12-14T16:03:00Z"/>
            </w:rPr>
          </w:rPrChange>
        </w:rPr>
      </w:pPr>
    </w:p>
    <w:p w14:paraId="6F04F149" w14:textId="77777777" w:rsidR="005F6EBE" w:rsidRPr="00EF2E9C" w:rsidDel="003F7B04" w:rsidRDefault="005F6EBE" w:rsidP="00AB58C3">
      <w:pPr>
        <w:pStyle w:val="Title"/>
        <w:jc w:val="center"/>
        <w:rPr>
          <w:del w:id="1577" w:author="Odysseys Diamantopoulos-Pantaleon" w:date="2020-12-14T16:03:00Z"/>
          <w:rFonts w:ascii="Times New Roman" w:hAnsi="Times New Roman" w:cs="Times New Roman"/>
          <w:rPrChange w:id="1578" w:author="Odysseys Diamantopoulos-Pantaleon" w:date="2020-12-14T17:34:00Z">
            <w:rPr>
              <w:del w:id="1579" w:author="Odysseys Diamantopoulos-Pantaleon" w:date="2020-12-14T16:03:00Z"/>
            </w:rPr>
          </w:rPrChange>
        </w:rPr>
      </w:pPr>
    </w:p>
    <w:p w14:paraId="1BB9E876" w14:textId="77777777" w:rsidR="005F6EBE" w:rsidRPr="00EF2E9C" w:rsidDel="003F7B04" w:rsidRDefault="005F6EBE" w:rsidP="00AB58C3">
      <w:pPr>
        <w:pStyle w:val="Title"/>
        <w:jc w:val="center"/>
        <w:rPr>
          <w:del w:id="1580" w:author="Odysseys Diamantopoulos-Pantaleon" w:date="2020-12-14T16:03:00Z"/>
          <w:rFonts w:ascii="Times New Roman" w:hAnsi="Times New Roman" w:cs="Times New Roman"/>
          <w:rPrChange w:id="1581" w:author="Odysseys Diamantopoulos-Pantaleon" w:date="2020-12-14T17:34:00Z">
            <w:rPr>
              <w:del w:id="1582" w:author="Odysseys Diamantopoulos-Pantaleon" w:date="2020-12-14T16:03:00Z"/>
            </w:rPr>
          </w:rPrChange>
        </w:rPr>
      </w:pPr>
    </w:p>
    <w:p w14:paraId="196F6FC9" w14:textId="77777777" w:rsidR="005F6EBE" w:rsidRPr="00EF2E9C" w:rsidRDefault="005F6EBE">
      <w:pPr>
        <w:pStyle w:val="Title"/>
        <w:rPr>
          <w:rFonts w:ascii="Times New Roman" w:hAnsi="Times New Roman" w:cs="Times New Roman"/>
          <w:rPrChange w:id="1583" w:author="Odysseys Diamantopoulos-Pantaleon" w:date="2020-12-14T17:34:00Z">
            <w:rPr/>
          </w:rPrChange>
        </w:rPr>
        <w:pPrChange w:id="1584" w:author="Odysseys Diamantopoulos-Pantaleon" w:date="2020-12-14T16:03:00Z">
          <w:pPr>
            <w:pStyle w:val="Title"/>
            <w:jc w:val="center"/>
          </w:pPr>
        </w:pPrChange>
      </w:pPr>
    </w:p>
    <w:p w14:paraId="7D6E01DB" w14:textId="77777777" w:rsidR="005243E3" w:rsidRDefault="005243E3" w:rsidP="00AB58C3">
      <w:pPr>
        <w:pStyle w:val="Title"/>
        <w:jc w:val="center"/>
        <w:rPr>
          <w:rFonts w:ascii="Times New Roman" w:hAnsi="Times New Roman" w:cs="Times New Roman"/>
        </w:rPr>
      </w:pPr>
    </w:p>
    <w:p w14:paraId="3610E1B2" w14:textId="77777777" w:rsidR="005243E3" w:rsidRDefault="005243E3" w:rsidP="00AB58C3">
      <w:pPr>
        <w:pStyle w:val="Title"/>
        <w:jc w:val="center"/>
        <w:rPr>
          <w:rFonts w:ascii="Times New Roman" w:hAnsi="Times New Roman" w:cs="Times New Roman"/>
        </w:rPr>
      </w:pPr>
    </w:p>
    <w:p w14:paraId="1CD7C1C8" w14:textId="77777777" w:rsidR="005243E3" w:rsidRDefault="005243E3" w:rsidP="00AB58C3">
      <w:pPr>
        <w:pStyle w:val="Title"/>
        <w:jc w:val="center"/>
        <w:rPr>
          <w:rFonts w:ascii="Times New Roman" w:hAnsi="Times New Roman" w:cs="Times New Roman"/>
        </w:rPr>
      </w:pPr>
    </w:p>
    <w:p w14:paraId="3D17CDDC" w14:textId="77777777" w:rsidR="005243E3" w:rsidRDefault="005243E3" w:rsidP="00AB58C3">
      <w:pPr>
        <w:pStyle w:val="Title"/>
        <w:jc w:val="center"/>
        <w:rPr>
          <w:rFonts w:ascii="Times New Roman" w:hAnsi="Times New Roman" w:cs="Times New Roman"/>
        </w:rPr>
      </w:pPr>
    </w:p>
    <w:p w14:paraId="44FD8B17" w14:textId="77777777" w:rsidR="005243E3" w:rsidRDefault="005243E3" w:rsidP="00AB58C3">
      <w:pPr>
        <w:pStyle w:val="Title"/>
        <w:jc w:val="center"/>
        <w:rPr>
          <w:rFonts w:ascii="Times New Roman" w:hAnsi="Times New Roman" w:cs="Times New Roman"/>
        </w:rPr>
      </w:pPr>
    </w:p>
    <w:p w14:paraId="69DC7BA3" w14:textId="77777777" w:rsidR="005243E3" w:rsidRDefault="005243E3" w:rsidP="00AB58C3">
      <w:pPr>
        <w:pStyle w:val="Title"/>
        <w:jc w:val="center"/>
        <w:rPr>
          <w:rFonts w:ascii="Times New Roman" w:hAnsi="Times New Roman" w:cs="Times New Roman"/>
        </w:rPr>
      </w:pPr>
    </w:p>
    <w:p w14:paraId="22137084" w14:textId="4DCDC3C7" w:rsidR="00AB58C3" w:rsidRPr="00EF2E9C" w:rsidRDefault="00AB58C3" w:rsidP="00AB58C3">
      <w:pPr>
        <w:pStyle w:val="Title"/>
        <w:jc w:val="center"/>
        <w:rPr>
          <w:rFonts w:ascii="Times New Roman" w:hAnsi="Times New Roman" w:cs="Times New Roman"/>
          <w:rPrChange w:id="1585" w:author="Odysseys Diamantopoulos-Pantaleon" w:date="2020-12-14T17:34:00Z">
            <w:rPr/>
          </w:rPrChange>
        </w:rPr>
      </w:pPr>
      <w:r w:rsidRPr="00EF2E9C">
        <w:rPr>
          <w:rFonts w:ascii="Times New Roman" w:hAnsi="Times New Roman" w:cs="Times New Roman"/>
          <w:rPrChange w:id="1586" w:author="Odysseys Diamantopoulos-Pantaleon" w:date="2020-12-14T17:34:00Z">
            <w:rPr/>
          </w:rPrChange>
        </w:rPr>
        <w:lastRenderedPageBreak/>
        <w:t>BIBLIOGRAPHY</w:t>
      </w:r>
    </w:p>
    <w:p w14:paraId="5BDFCF03" w14:textId="6ADD1830" w:rsidR="006C5E00" w:rsidRPr="00EF2E9C" w:rsidDel="00B95560" w:rsidRDefault="006C5E00" w:rsidP="006C5E00">
      <w:pPr>
        <w:rPr>
          <w:del w:id="1587" w:author="Odysseys Diamantopoulos-Pantaleon" w:date="2020-12-14T14:22:00Z"/>
          <w:rFonts w:ascii="Times New Roman" w:hAnsi="Times New Roman" w:cs="Times New Roman"/>
          <w:rPrChange w:id="1588" w:author="Odysseys Diamantopoulos-Pantaleon" w:date="2020-12-14T17:34:00Z">
            <w:rPr>
              <w:del w:id="1589" w:author="Odysseys Diamantopoulos-Pantaleon" w:date="2020-12-14T14:22:00Z"/>
            </w:rPr>
          </w:rPrChange>
        </w:rPr>
      </w:pPr>
      <w:del w:id="1590" w:author="Odysseys Diamantopoulos-Pantaleon" w:date="2020-12-14T14:22:00Z">
        <w:r w:rsidRPr="00EF2E9C" w:rsidDel="00B95560">
          <w:rPr>
            <w:rFonts w:ascii="Times New Roman" w:hAnsi="Times New Roman" w:cs="Times New Roman"/>
            <w:rPrChange w:id="1591" w:author="Odysseys Diamantopoulos-Pantaleon" w:date="2020-12-14T17:34:00Z">
              <w:rPr/>
            </w:rPrChange>
          </w:rPr>
          <w:delText xml:space="preserve">Topic: </w:delText>
        </w:r>
      </w:del>
    </w:p>
    <w:p w14:paraId="34159090" w14:textId="3EF5D52F" w:rsidR="006C5E00" w:rsidRPr="00EF2E9C" w:rsidDel="00B95560" w:rsidRDefault="006C5E00" w:rsidP="006C5E00">
      <w:pPr>
        <w:rPr>
          <w:del w:id="1592" w:author="Odysseys Diamantopoulos-Pantaleon" w:date="2020-12-14T14:22:00Z"/>
          <w:rFonts w:ascii="Times New Roman" w:hAnsi="Times New Roman" w:cs="Times New Roman"/>
          <w:rPrChange w:id="1593" w:author="Odysseys Diamantopoulos-Pantaleon" w:date="2020-12-14T17:34:00Z">
            <w:rPr>
              <w:del w:id="1594" w:author="Odysseys Diamantopoulos-Pantaleon" w:date="2020-12-14T14:22:00Z"/>
            </w:rPr>
          </w:rPrChange>
        </w:rPr>
      </w:pPr>
    </w:p>
    <w:p w14:paraId="3A57C26C" w14:textId="78004DB4" w:rsidR="006C5E00" w:rsidRPr="00EF2E9C" w:rsidDel="00B95560" w:rsidRDefault="006C5E00" w:rsidP="006C5E00">
      <w:pPr>
        <w:rPr>
          <w:del w:id="1595" w:author="Odysseys Diamantopoulos-Pantaleon" w:date="2020-12-14T14:22:00Z"/>
          <w:rFonts w:ascii="Times New Roman" w:hAnsi="Times New Roman" w:cs="Times New Roman"/>
          <w:rPrChange w:id="1596" w:author="Odysseys Diamantopoulos-Pantaleon" w:date="2020-12-14T17:34:00Z">
            <w:rPr>
              <w:del w:id="1597" w:author="Odysseys Diamantopoulos-Pantaleon" w:date="2020-12-14T14:22:00Z"/>
            </w:rPr>
          </w:rPrChange>
        </w:rPr>
      </w:pPr>
    </w:p>
    <w:p w14:paraId="53CA8878" w14:textId="64D2DAE4" w:rsidR="006C5E00" w:rsidRPr="00EF2E9C" w:rsidDel="00B95560" w:rsidRDefault="006C5E00" w:rsidP="006C5E00">
      <w:pPr>
        <w:rPr>
          <w:del w:id="1598" w:author="Odysseys Diamantopoulos-Pantaleon" w:date="2020-12-14T14:22:00Z"/>
          <w:rFonts w:ascii="Times New Roman" w:hAnsi="Times New Roman" w:cs="Times New Roman"/>
          <w:rPrChange w:id="1599" w:author="Odysseys Diamantopoulos-Pantaleon" w:date="2020-12-14T17:34:00Z">
            <w:rPr>
              <w:del w:id="1600" w:author="Odysseys Diamantopoulos-Pantaleon" w:date="2020-12-14T14:22:00Z"/>
            </w:rPr>
          </w:rPrChange>
        </w:rPr>
      </w:pPr>
      <w:del w:id="1601" w:author="Odysseys Diamantopoulos-Pantaleon" w:date="2020-12-14T14:22:00Z">
        <w:r w:rsidRPr="00EF2E9C" w:rsidDel="00B95560">
          <w:rPr>
            <w:rFonts w:ascii="Times New Roman" w:hAnsi="Times New Roman" w:cs="Times New Roman"/>
            <w:rPrChange w:id="1602" w:author="Odysseys Diamantopoulos-Pantaleon" w:date="2020-12-14T17:34:00Z">
              <w:rPr/>
            </w:rPrChange>
          </w:rPr>
          <w:delText>“If our senses and our ability to use the information we get from them were not generally accurate we would have died out thousands of years ago.” (Morton‟s textbook, p. 12) Is this ascertainment correct? Can you think of kinds of inaccurate apprehension which would not interfere with our species‟ survival? Might there be kinds of inaccurate apprehension which would even increase the survival chances of our/a species?</w:delText>
        </w:r>
      </w:del>
    </w:p>
    <w:p w14:paraId="1BE23844" w14:textId="45B3E56B" w:rsidR="006C5E00" w:rsidRPr="00EF2E9C" w:rsidDel="00B95560" w:rsidRDefault="006C5E00" w:rsidP="006C5E00">
      <w:pPr>
        <w:rPr>
          <w:del w:id="1603" w:author="Odysseys Diamantopoulos-Pantaleon" w:date="2020-12-14T14:22:00Z"/>
          <w:rFonts w:ascii="Times New Roman" w:hAnsi="Times New Roman" w:cs="Times New Roman"/>
          <w:rPrChange w:id="1604" w:author="Odysseys Diamantopoulos-Pantaleon" w:date="2020-12-14T17:34:00Z">
            <w:rPr>
              <w:del w:id="1605" w:author="Odysseys Diamantopoulos-Pantaleon" w:date="2020-12-14T14:22:00Z"/>
            </w:rPr>
          </w:rPrChange>
        </w:rPr>
      </w:pPr>
    </w:p>
    <w:p w14:paraId="21750806" w14:textId="77777777" w:rsidR="00B95560" w:rsidRPr="00EF2E9C" w:rsidRDefault="00B95560" w:rsidP="006C5E00">
      <w:pPr>
        <w:rPr>
          <w:ins w:id="1606" w:author="Odysseys Diamantopoulos-Pantaleon" w:date="2020-12-14T14:22:00Z"/>
          <w:rFonts w:ascii="Times New Roman" w:hAnsi="Times New Roman" w:cs="Times New Roman"/>
          <w:rPrChange w:id="1607" w:author="Odysseys Diamantopoulos-Pantaleon" w:date="2020-12-14T17:34:00Z">
            <w:rPr>
              <w:ins w:id="1608" w:author="Odysseys Diamantopoulos-Pantaleon" w:date="2020-12-14T14:22:00Z"/>
            </w:rPr>
          </w:rPrChange>
        </w:rPr>
      </w:pPr>
    </w:p>
    <w:p w14:paraId="509545EB" w14:textId="77777777" w:rsidR="006C5E00" w:rsidRPr="00EF2E9C" w:rsidDel="00B95560" w:rsidRDefault="006C5E00" w:rsidP="006C5E00">
      <w:pPr>
        <w:rPr>
          <w:del w:id="1609" w:author="Odysseys Diamantopoulos-Pantaleon" w:date="2020-12-14T14:22:00Z"/>
          <w:rFonts w:ascii="Times New Roman" w:hAnsi="Times New Roman" w:cs="Times New Roman"/>
          <w:rPrChange w:id="1610" w:author="Odysseys Diamantopoulos-Pantaleon" w:date="2020-12-14T17:34:00Z">
            <w:rPr>
              <w:del w:id="1611" w:author="Odysseys Diamantopoulos-Pantaleon" w:date="2020-12-14T14:22:00Z"/>
            </w:rPr>
          </w:rPrChange>
        </w:rPr>
      </w:pPr>
    </w:p>
    <w:p w14:paraId="09A83193" w14:textId="74E9BAE5" w:rsidR="006C5E00" w:rsidRPr="00EF2E9C" w:rsidDel="00B95560" w:rsidRDefault="006C5E00" w:rsidP="006C5E00">
      <w:pPr>
        <w:rPr>
          <w:del w:id="1612" w:author="Odysseys Diamantopoulos-Pantaleon" w:date="2020-12-14T14:22:00Z"/>
          <w:rFonts w:ascii="Times New Roman" w:hAnsi="Times New Roman" w:cs="Times New Roman"/>
          <w:rPrChange w:id="1613" w:author="Odysseys Diamantopoulos-Pantaleon" w:date="2020-12-14T17:34:00Z">
            <w:rPr>
              <w:del w:id="1614" w:author="Odysseys Diamantopoulos-Pantaleon" w:date="2020-12-14T14:22:00Z"/>
            </w:rPr>
          </w:rPrChange>
        </w:rPr>
      </w:pPr>
      <w:del w:id="1615" w:author="Odysseys Diamantopoulos-Pantaleon" w:date="2020-12-14T14:22:00Z">
        <w:r w:rsidRPr="00EF2E9C" w:rsidDel="00B95560">
          <w:rPr>
            <w:rFonts w:ascii="Times New Roman" w:hAnsi="Times New Roman" w:cs="Times New Roman"/>
            <w:rPrChange w:id="1616" w:author="Odysseys Diamantopoulos-Pantaleon" w:date="2020-12-14T17:34:00Z">
              <w:rPr/>
            </w:rPrChange>
          </w:rPr>
          <w:delText>Ideas:</w:delText>
        </w:r>
      </w:del>
    </w:p>
    <w:p w14:paraId="148288C8" w14:textId="77777777" w:rsidR="006C5E00" w:rsidRPr="00EF2E9C" w:rsidRDefault="006C5E00" w:rsidP="006C5E00">
      <w:pPr>
        <w:rPr>
          <w:rFonts w:ascii="Times New Roman" w:hAnsi="Times New Roman" w:cs="Times New Roman"/>
          <w:rPrChange w:id="1617" w:author="Odysseys Diamantopoulos-Pantaleon" w:date="2020-12-14T17:34:00Z">
            <w:rPr/>
          </w:rPrChange>
        </w:rPr>
      </w:pPr>
    </w:p>
    <w:p w14:paraId="6EC612DB" w14:textId="209CEEC9" w:rsidR="006C5E00" w:rsidRPr="00EF2E9C" w:rsidDel="00F1035C" w:rsidRDefault="006C5E00" w:rsidP="006C5E00">
      <w:pPr>
        <w:pStyle w:val="ListParagraph"/>
        <w:numPr>
          <w:ilvl w:val="0"/>
          <w:numId w:val="2"/>
        </w:numPr>
        <w:rPr>
          <w:del w:id="1618" w:author="Odysseys Diamantopoulos-Pantaleon" w:date="2020-12-14T14:21:00Z"/>
          <w:rFonts w:ascii="Times New Roman" w:hAnsi="Times New Roman" w:cs="Times New Roman"/>
          <w:rPrChange w:id="1619" w:author="Odysseys Diamantopoulos-Pantaleon" w:date="2020-12-14T17:34:00Z">
            <w:rPr>
              <w:del w:id="1620" w:author="Odysseys Diamantopoulos-Pantaleon" w:date="2020-12-14T14:21:00Z"/>
            </w:rPr>
          </w:rPrChange>
        </w:rPr>
      </w:pPr>
      <w:del w:id="1621" w:author="Odysseys Diamantopoulos-Pantaleon" w:date="2020-12-14T14:21:00Z">
        <w:r w:rsidRPr="00EF2E9C" w:rsidDel="00F1035C">
          <w:rPr>
            <w:rFonts w:ascii="Times New Roman" w:hAnsi="Times New Roman" w:cs="Times New Roman"/>
            <w:rPrChange w:id="1622" w:author="Odysseys Diamantopoulos-Pantaleon" w:date="2020-12-14T17:34:00Z">
              <w:rPr/>
            </w:rPrChange>
          </w:rPr>
          <w:delText>Approach it through existentialism???</w:delText>
        </w:r>
      </w:del>
    </w:p>
    <w:p w14:paraId="3FCE5039" w14:textId="5F3CB0FF" w:rsidR="006C5E00" w:rsidRPr="00EF2E9C" w:rsidDel="00F1035C" w:rsidRDefault="006C5E00" w:rsidP="006C5E00">
      <w:pPr>
        <w:pStyle w:val="ListParagraph"/>
        <w:numPr>
          <w:ilvl w:val="0"/>
          <w:numId w:val="2"/>
        </w:numPr>
        <w:rPr>
          <w:del w:id="1623" w:author="Odysseys Diamantopoulos-Pantaleon" w:date="2020-12-14T14:21:00Z"/>
          <w:rFonts w:ascii="Times New Roman" w:hAnsi="Times New Roman" w:cs="Times New Roman"/>
          <w:rPrChange w:id="1624" w:author="Odysseys Diamantopoulos-Pantaleon" w:date="2020-12-14T17:34:00Z">
            <w:rPr>
              <w:del w:id="1625" w:author="Odysseys Diamantopoulos-Pantaleon" w:date="2020-12-14T14:21:00Z"/>
            </w:rPr>
          </w:rPrChange>
        </w:rPr>
      </w:pPr>
      <w:del w:id="1626" w:author="Odysseys Diamantopoulos-Pantaleon" w:date="2020-12-14T14:21:00Z">
        <w:r w:rsidRPr="00EF2E9C" w:rsidDel="00F1035C">
          <w:rPr>
            <w:rFonts w:ascii="Times New Roman" w:hAnsi="Times New Roman" w:cs="Times New Roman"/>
            <w:rPrChange w:id="1627" w:author="Odysseys Diamantopoulos-Pantaleon" w:date="2020-12-14T17:34:00Z">
              <w:rPr/>
            </w:rPrChange>
          </w:rPr>
          <w:delText>Inaccurate apprehension: Religion</w:delText>
        </w:r>
      </w:del>
    </w:p>
    <w:p w14:paraId="4CBCFB1F" w14:textId="68BC36B7" w:rsidR="00930185" w:rsidRPr="00EF2E9C" w:rsidRDefault="006C5E00" w:rsidP="006C5E00">
      <w:pPr>
        <w:pStyle w:val="ListParagraph"/>
        <w:numPr>
          <w:ilvl w:val="0"/>
          <w:numId w:val="2"/>
        </w:numPr>
        <w:rPr>
          <w:rFonts w:ascii="Times New Roman" w:hAnsi="Times New Roman" w:cs="Times New Roman"/>
          <w:rPrChange w:id="1628" w:author="Odysseys Diamantopoulos-Pantaleon" w:date="2020-12-14T17:34:00Z">
            <w:rPr/>
          </w:rPrChange>
        </w:rPr>
      </w:pPr>
      <w:del w:id="1629" w:author="Odysseys Diamantopoulos-Pantaleon" w:date="2020-12-14T14:21:00Z">
        <w:r w:rsidRPr="00EF2E9C" w:rsidDel="00F1035C">
          <w:rPr>
            <w:rFonts w:ascii="Times New Roman" w:hAnsi="Times New Roman" w:cs="Times New Roman"/>
            <w:color w:val="000000"/>
            <w:shd w:val="clear" w:color="auto" w:fill="FFFFFF"/>
            <w:rPrChange w:id="1630" w:author="Odysseys Diamantopoulos-Pantaleon" w:date="2020-12-14T17:34:00Z">
              <w:rPr>
                <w:rFonts w:ascii="Calibri" w:hAnsi="Calibri" w:cs="Calibri"/>
                <w:color w:val="000000"/>
                <w:shd w:val="clear" w:color="auto" w:fill="FFFFFF"/>
              </w:rPr>
            </w:rPrChange>
          </w:rPr>
          <w:delText>. In the meanwhile, please note </w:delText>
        </w:r>
        <w:r w:rsidRPr="00EF2E9C" w:rsidDel="00F1035C">
          <w:rPr>
            <w:rFonts w:ascii="Times New Roman" w:hAnsi="Times New Roman" w:cs="Times New Roman"/>
            <w:color w:val="000000"/>
            <w:bdr w:val="none" w:sz="0" w:space="0" w:color="auto" w:frame="1"/>
            <w:shd w:val="clear" w:color="auto" w:fill="FFFFFF"/>
            <w:rPrChange w:id="1631" w:author="Odysseys Diamantopoulos-Pantaleon" w:date="2020-12-14T17:34:00Z">
              <w:rPr>
                <w:rFonts w:ascii="Calibri" w:hAnsi="Calibri" w:cs="Calibri"/>
                <w:color w:val="000000"/>
                <w:bdr w:val="none" w:sz="0" w:space="0" w:color="auto" w:frame="1"/>
                <w:shd w:val="clear" w:color="auto" w:fill="FFFFFF"/>
              </w:rPr>
            </w:rPrChange>
          </w:rPr>
          <w:delText>that the first topic which is among our textbook's thinking questions (p. 16) is raised </w:delText>
        </w:r>
        <w:r w:rsidRPr="00EF2E9C" w:rsidDel="00F1035C">
          <w:rPr>
            <w:rFonts w:ascii="Times New Roman" w:hAnsi="Times New Roman" w:cs="Times New Roman"/>
            <w:i/>
            <w:iCs/>
            <w:color w:val="000000"/>
            <w:shd w:val="clear" w:color="auto" w:fill="FFFFFF"/>
            <w:rPrChange w:id="1632" w:author="Odysseys Diamantopoulos-Pantaleon" w:date="2020-12-14T17:34:00Z">
              <w:rPr>
                <w:rFonts w:ascii="Calibri" w:hAnsi="Calibri" w:cs="Calibri"/>
                <w:i/>
                <w:iCs/>
                <w:color w:val="000000"/>
                <w:shd w:val="clear" w:color="auto" w:fill="FFFFFF"/>
              </w:rPr>
            </w:rPrChange>
          </w:rPr>
          <w:delText>in the context of discussing the strength of the externalist approach</w:delText>
        </w:r>
        <w:r w:rsidRPr="00EF2E9C" w:rsidDel="00F1035C">
          <w:rPr>
            <w:rFonts w:ascii="Times New Roman" w:hAnsi="Times New Roman" w:cs="Times New Roman"/>
            <w:color w:val="000000"/>
            <w:bdr w:val="none" w:sz="0" w:space="0" w:color="auto" w:frame="1"/>
            <w:shd w:val="clear" w:color="auto" w:fill="FFFFFF"/>
            <w:rPrChange w:id="1633" w:author="Odysseys Diamantopoulos-Pantaleon" w:date="2020-12-14T17:34:00Z">
              <w:rPr>
                <w:rFonts w:ascii="Calibri" w:hAnsi="Calibri" w:cs="Calibri"/>
                <w:color w:val="000000"/>
                <w:bdr w:val="none" w:sz="0" w:space="0" w:color="auto" w:frame="1"/>
                <w:shd w:val="clear" w:color="auto" w:fill="FFFFFF"/>
              </w:rPr>
            </w:rPrChange>
          </w:rPr>
          <w:delText> whose main article of faith is the belief that </w:delText>
        </w:r>
        <w:r w:rsidRPr="00EF2E9C" w:rsidDel="00F1035C">
          <w:rPr>
            <w:rFonts w:ascii="Times New Roman" w:hAnsi="Times New Roman" w:cs="Times New Roman"/>
            <w:color w:val="000000"/>
            <w:u w:val="single"/>
            <w:shd w:val="clear" w:color="auto" w:fill="FFFFFF"/>
            <w:rPrChange w:id="1634" w:author="Odysseys Diamantopoulos-Pantaleon" w:date="2020-12-14T17:34:00Z">
              <w:rPr>
                <w:rFonts w:ascii="Calibri" w:hAnsi="Calibri" w:cs="Calibri"/>
                <w:color w:val="000000"/>
                <w:u w:val="single"/>
                <w:shd w:val="clear" w:color="auto" w:fill="FFFFFF"/>
              </w:rPr>
            </w:rPrChange>
          </w:rPr>
          <w:delText>facts external to the believer can serve as a justification of a belief</w:delText>
        </w:r>
        <w:r w:rsidRPr="00EF2E9C" w:rsidDel="00F1035C">
          <w:rPr>
            <w:rFonts w:ascii="Times New Roman" w:hAnsi="Times New Roman" w:cs="Times New Roman"/>
            <w:color w:val="000000"/>
            <w:bdr w:val="none" w:sz="0" w:space="0" w:color="auto" w:frame="1"/>
            <w:shd w:val="clear" w:color="auto" w:fill="FFFFFF"/>
            <w:rPrChange w:id="1635" w:author="Odysseys Diamantopoulos-Pantaleon" w:date="2020-12-14T17:34:00Z">
              <w:rPr>
                <w:rFonts w:ascii="Calibri" w:hAnsi="Calibri" w:cs="Calibri"/>
                <w:color w:val="000000"/>
                <w:bdr w:val="none" w:sz="0" w:space="0" w:color="auto" w:frame="1"/>
                <w:shd w:val="clear" w:color="auto" w:fill="FFFFFF"/>
              </w:rPr>
            </w:rPrChange>
          </w:rPr>
          <w:delText> (externality as a condition of possibility for the intelligibility of what we think and know). Hence, one way of approaching said question is to explore the externalism - internalism debate. In said context, you might want to begin with H. Putnam's "two philosophical perspectives" (in: </w:delText>
        </w:r>
        <w:r w:rsidRPr="00EF2E9C" w:rsidDel="00F1035C">
          <w:rPr>
            <w:rFonts w:ascii="Times New Roman" w:hAnsi="Times New Roman" w:cs="Times New Roman"/>
            <w:i/>
            <w:iCs/>
            <w:color w:val="000000"/>
            <w:shd w:val="clear" w:color="auto" w:fill="FFFFFF"/>
            <w:rPrChange w:id="1636" w:author="Odysseys Diamantopoulos-Pantaleon" w:date="2020-12-14T17:34:00Z">
              <w:rPr>
                <w:rFonts w:ascii="Calibri" w:hAnsi="Calibri" w:cs="Calibri"/>
                <w:i/>
                <w:iCs/>
                <w:color w:val="000000"/>
                <w:shd w:val="clear" w:color="auto" w:fill="FFFFFF"/>
              </w:rPr>
            </w:rPrChange>
          </w:rPr>
          <w:delText>Reason, Truth and History</w:delText>
        </w:r>
        <w:r w:rsidRPr="00EF2E9C" w:rsidDel="00F1035C">
          <w:rPr>
            <w:rFonts w:ascii="Times New Roman" w:hAnsi="Times New Roman" w:cs="Times New Roman"/>
            <w:color w:val="000000"/>
            <w:bdr w:val="none" w:sz="0" w:space="0" w:color="auto" w:frame="1"/>
            <w:shd w:val="clear" w:color="auto" w:fill="FFFFFF"/>
            <w:rPrChange w:id="1637" w:author="Odysseys Diamantopoulos-Pantaleon" w:date="2020-12-14T17:34:00Z">
              <w:rPr>
                <w:rFonts w:ascii="Calibri" w:hAnsi="Calibri" w:cs="Calibri"/>
                <w:color w:val="000000"/>
                <w:bdr w:val="none" w:sz="0" w:space="0" w:color="auto" w:frame="1"/>
                <w:shd w:val="clear" w:color="auto" w:fill="FFFFFF"/>
              </w:rPr>
            </w:rPrChange>
          </w:rPr>
          <w:delText> ch. 3); also have a look at Morton's bibliography in p. 18 of our textbook.  This first question's focus is whether effective species' survival constitutes an </w:delText>
        </w:r>
        <w:r w:rsidRPr="00EF2E9C" w:rsidDel="00F1035C">
          <w:rPr>
            <w:rFonts w:ascii="Times New Roman" w:hAnsi="Times New Roman" w:cs="Times New Roman"/>
            <w:i/>
            <w:iCs/>
            <w:color w:val="000000"/>
            <w:bdr w:val="none" w:sz="0" w:space="0" w:color="auto" w:frame="1"/>
            <w:shd w:val="clear" w:color="auto" w:fill="FFFFFF"/>
            <w:rPrChange w:id="1638" w:author="Odysseys Diamantopoulos-Pantaleon" w:date="2020-12-14T17:34:00Z">
              <w:rPr>
                <w:rFonts w:ascii="Calibri" w:hAnsi="Calibri" w:cs="Calibri"/>
                <w:i/>
                <w:iCs/>
                <w:color w:val="000000"/>
                <w:bdr w:val="none" w:sz="0" w:space="0" w:color="auto" w:frame="1"/>
                <w:shd w:val="clear" w:color="auto" w:fill="FFFFFF"/>
              </w:rPr>
            </w:rPrChange>
          </w:rPr>
          <w:delText>automatic</w:delText>
        </w:r>
        <w:r w:rsidRPr="00EF2E9C" w:rsidDel="00F1035C">
          <w:rPr>
            <w:rFonts w:ascii="Times New Roman" w:hAnsi="Times New Roman" w:cs="Times New Roman"/>
            <w:color w:val="000000"/>
            <w:bdr w:val="none" w:sz="0" w:space="0" w:color="auto" w:frame="1"/>
            <w:shd w:val="clear" w:color="auto" w:fill="FFFFFF"/>
            <w:rPrChange w:id="1639" w:author="Odysseys Diamantopoulos-Pantaleon" w:date="2020-12-14T17:34:00Z">
              <w:rPr>
                <w:rFonts w:ascii="Calibri" w:hAnsi="Calibri" w:cs="Calibri"/>
                <w:color w:val="000000"/>
                <w:bdr w:val="none" w:sz="0" w:space="0" w:color="auto" w:frame="1"/>
                <w:shd w:val="clear" w:color="auto" w:fill="FFFFFF"/>
              </w:rPr>
            </w:rPrChange>
          </w:rPr>
          <w:delText> confirmation of the firmness and soundness of several beliefs of mankind. Here you could enlist arguments for and against said view and provide relevant examples. For an anti-externalist approach you can refer to Kant, Hegel, Nietzsche (for Nietzsche's perspectivism e.g. cf., inter alia, </w:delText>
        </w:r>
        <w:r w:rsidRPr="00EF2E9C" w:rsidDel="00F1035C">
          <w:rPr>
            <w:rFonts w:ascii="Times New Roman" w:hAnsi="Times New Roman" w:cs="Times New Roman"/>
            <w:i/>
            <w:iCs/>
            <w:color w:val="000000"/>
            <w:bdr w:val="none" w:sz="0" w:space="0" w:color="auto" w:frame="1"/>
            <w:shd w:val="clear" w:color="auto" w:fill="FFFFFF"/>
            <w:rPrChange w:id="1640" w:author="Odysseys Diamantopoulos-Pantaleon" w:date="2020-12-14T17:34:00Z">
              <w:rPr>
                <w:rFonts w:ascii="Calibri" w:hAnsi="Calibri" w:cs="Calibri"/>
                <w:i/>
                <w:iCs/>
                <w:color w:val="000000"/>
                <w:bdr w:val="none" w:sz="0" w:space="0" w:color="auto" w:frame="1"/>
                <w:shd w:val="clear" w:color="auto" w:fill="FFFFFF"/>
              </w:rPr>
            </w:rPrChange>
          </w:rPr>
          <w:delText>The Will to Power</w:delText>
        </w:r>
        <w:r w:rsidRPr="00EF2E9C" w:rsidDel="00F1035C">
          <w:rPr>
            <w:rFonts w:ascii="Times New Roman" w:hAnsi="Times New Roman" w:cs="Times New Roman"/>
            <w:color w:val="000000"/>
            <w:bdr w:val="none" w:sz="0" w:space="0" w:color="auto" w:frame="1"/>
            <w:shd w:val="clear" w:color="auto" w:fill="FFFFFF"/>
            <w:rPrChange w:id="1641" w:author="Odysseys Diamantopoulos-Pantaleon" w:date="2020-12-14T17:34:00Z">
              <w:rPr>
                <w:rFonts w:ascii="Calibri" w:hAnsi="Calibri" w:cs="Calibri"/>
                <w:color w:val="000000"/>
                <w:bdr w:val="none" w:sz="0" w:space="0" w:color="auto" w:frame="1"/>
                <w:shd w:val="clear" w:color="auto" w:fill="FFFFFF"/>
              </w:rPr>
            </w:rPrChange>
          </w:rPr>
          <w:delText> sect. 493-507)</w:delText>
        </w:r>
      </w:del>
      <w:ins w:id="1642" w:author="Odysseys Diamantopoulos-Pantaleon" w:date="2020-12-12T14:15:00Z">
        <w:r w:rsidR="00930185" w:rsidRPr="00EF2E9C">
          <w:rPr>
            <w:rFonts w:ascii="Times New Roman" w:hAnsi="Times New Roman" w:cs="Times New Roman"/>
            <w:color w:val="1A1A1A"/>
            <w:sz w:val="23"/>
            <w:szCs w:val="23"/>
            <w:rPrChange w:id="1643" w:author="Odysseys Diamantopoulos-Pantaleon" w:date="2020-12-14T17:34:00Z">
              <w:rPr>
                <w:rFonts w:ascii="Source Sans Pro" w:hAnsi="Source Sans Pro"/>
                <w:color w:val="1A1A1A"/>
                <w:sz w:val="23"/>
                <w:szCs w:val="23"/>
              </w:rPr>
            </w:rPrChange>
          </w:rPr>
          <w:t>Pappas, George, "Internalist vs. Externalist Conceptions of Epistemic Justification", </w:t>
        </w:r>
        <w:r w:rsidR="00930185" w:rsidRPr="00EF2E9C">
          <w:rPr>
            <w:rStyle w:val="Emphasis"/>
            <w:rFonts w:ascii="Times New Roman" w:hAnsi="Times New Roman" w:cs="Times New Roman"/>
            <w:color w:val="1A1A1A"/>
            <w:sz w:val="23"/>
            <w:szCs w:val="23"/>
            <w:rPrChange w:id="1644" w:author="Odysseys Diamantopoulos-Pantaleon" w:date="2020-12-14T17:34:00Z">
              <w:rPr>
                <w:rStyle w:val="Emphasis"/>
                <w:rFonts w:ascii="Source Sans Pro" w:hAnsi="Source Sans Pro"/>
                <w:color w:val="1A1A1A"/>
                <w:sz w:val="23"/>
                <w:szCs w:val="23"/>
              </w:rPr>
            </w:rPrChange>
          </w:rPr>
          <w:t>The Stanford Encyclopedia of Philosophy </w:t>
        </w:r>
        <w:r w:rsidR="00930185" w:rsidRPr="00EF2E9C">
          <w:rPr>
            <w:rFonts w:ascii="Times New Roman" w:hAnsi="Times New Roman" w:cs="Times New Roman"/>
            <w:color w:val="1A1A1A"/>
            <w:sz w:val="23"/>
            <w:szCs w:val="23"/>
            <w:rPrChange w:id="1645" w:author="Odysseys Diamantopoulos-Pantaleon" w:date="2020-12-14T17:34:00Z">
              <w:rPr>
                <w:rFonts w:ascii="Source Sans Pro" w:hAnsi="Source Sans Pro"/>
                <w:color w:val="1A1A1A"/>
                <w:sz w:val="23"/>
                <w:szCs w:val="23"/>
              </w:rPr>
            </w:rPrChange>
          </w:rPr>
          <w:t>(Fall 2017 Edition), Edward N. Zalta (ed.), URL = &lt;https://plato.stanford.edu/archives/fall2017/entries/justep-intext/&gt;.</w:t>
        </w:r>
      </w:ins>
    </w:p>
    <w:moveFromRangeStart w:id="1646" w:author="Odysseys Diamantopoulos-Pantaleon" w:date="2020-12-14T17:30:00Z" w:name="move58859461"/>
    <w:p w14:paraId="37BDBCB0" w14:textId="182CAD61" w:rsidR="006C5E00" w:rsidRPr="00EF2E9C" w:rsidDel="00C808B2" w:rsidRDefault="00064677" w:rsidP="006C5E00">
      <w:pPr>
        <w:pStyle w:val="ListParagraph"/>
        <w:numPr>
          <w:ilvl w:val="0"/>
          <w:numId w:val="2"/>
        </w:numPr>
        <w:rPr>
          <w:moveFrom w:id="1647" w:author="Odysseys Diamantopoulos-Pantaleon" w:date="2020-12-14T17:30:00Z"/>
          <w:rFonts w:ascii="Times New Roman" w:hAnsi="Times New Roman" w:cs="Times New Roman"/>
          <w:rPrChange w:id="1648" w:author="Odysseys Diamantopoulos-Pantaleon" w:date="2020-12-14T17:34:00Z">
            <w:rPr>
              <w:moveFrom w:id="1649" w:author="Odysseys Diamantopoulos-Pantaleon" w:date="2020-12-14T17:30:00Z"/>
            </w:rPr>
          </w:rPrChange>
        </w:rPr>
      </w:pPr>
      <w:moveFrom w:id="1650" w:author="Odysseys Diamantopoulos-Pantaleon" w:date="2020-12-14T17:30:00Z">
        <w:r w:rsidRPr="00EF2E9C" w:rsidDel="00C808B2">
          <w:rPr>
            <w:rFonts w:ascii="Times New Roman" w:hAnsi="Times New Roman" w:cs="Times New Roman"/>
            <w:rPrChange w:id="1651" w:author="Odysseys Diamantopoulos-Pantaleon" w:date="2020-12-14T17:34:00Z">
              <w:rPr/>
            </w:rPrChange>
          </w:rPr>
          <w:fldChar w:fldCharType="begin"/>
        </w:r>
        <w:r w:rsidRPr="00EF2E9C" w:rsidDel="00C808B2">
          <w:rPr>
            <w:rFonts w:ascii="Times New Roman" w:hAnsi="Times New Roman" w:cs="Times New Roman"/>
            <w:rPrChange w:id="1652" w:author="Odysseys Diamantopoulos-Pantaleon" w:date="2020-12-14T17:34:00Z">
              <w:rPr/>
            </w:rPrChange>
          </w:rPr>
          <w:instrText xml:space="preserve"> HYPERLINK "https://www.youtube.com/watch?v=Pqf5_3MTvEY&amp;ab_channel=PhilosophyWonk" </w:instrText>
        </w:r>
        <w:r w:rsidRPr="00EF2E9C" w:rsidDel="00C808B2">
          <w:rPr>
            <w:rFonts w:ascii="Times New Roman" w:hAnsi="Times New Roman" w:cs="Times New Roman"/>
            <w:rPrChange w:id="1653" w:author="Odysseys Diamantopoulos-Pantaleon" w:date="2020-12-14T17:34:00Z">
              <w:rPr>
                <w:rStyle w:val="Hyperlink"/>
              </w:rPr>
            </w:rPrChange>
          </w:rPr>
          <w:fldChar w:fldCharType="separate"/>
        </w:r>
        <w:r w:rsidR="006C5E00" w:rsidRPr="00EF2E9C" w:rsidDel="00C808B2">
          <w:rPr>
            <w:rStyle w:val="Hyperlink"/>
            <w:rFonts w:ascii="Times New Roman" w:hAnsi="Times New Roman" w:cs="Times New Roman"/>
            <w:rPrChange w:id="1654" w:author="Odysseys Diamantopoulos-Pantaleon" w:date="2020-12-14T17:34:00Z">
              <w:rPr>
                <w:rStyle w:val="Hyperlink"/>
              </w:rPr>
            </w:rPrChange>
          </w:rPr>
          <w:t>https://www.youtube.com/watch?v=Pqf5_3MTvEY&amp;ab_channel=PhilosophyWonk</w:t>
        </w:r>
        <w:r w:rsidRPr="00EF2E9C" w:rsidDel="00C808B2">
          <w:rPr>
            <w:rStyle w:val="Hyperlink"/>
            <w:rFonts w:ascii="Times New Roman" w:hAnsi="Times New Roman" w:cs="Times New Roman"/>
            <w:rPrChange w:id="1655" w:author="Odysseys Diamantopoulos-Pantaleon" w:date="2020-12-14T17:34:00Z">
              <w:rPr>
                <w:rStyle w:val="Hyperlink"/>
              </w:rPr>
            </w:rPrChange>
          </w:rPr>
          <w:fldChar w:fldCharType="end"/>
        </w:r>
      </w:moveFrom>
    </w:p>
    <w:moveFromRangeEnd w:id="1646"/>
    <w:p w14:paraId="04FC8914" w14:textId="63152DEF" w:rsidR="006C5E00" w:rsidRPr="00EF2E9C" w:rsidDel="00375F89" w:rsidRDefault="00064677" w:rsidP="006C5E00">
      <w:pPr>
        <w:pStyle w:val="ListParagraph"/>
        <w:numPr>
          <w:ilvl w:val="0"/>
          <w:numId w:val="2"/>
        </w:numPr>
        <w:rPr>
          <w:del w:id="1656" w:author="Odysseys Diamantopoulos-Pantaleon" w:date="2020-12-14T17:26:00Z"/>
          <w:rFonts w:ascii="Times New Roman" w:hAnsi="Times New Roman" w:cs="Times New Roman"/>
          <w:rPrChange w:id="1657" w:author="Odysseys Diamantopoulos-Pantaleon" w:date="2020-12-14T17:34:00Z">
            <w:rPr>
              <w:del w:id="1658" w:author="Odysseys Diamantopoulos-Pantaleon" w:date="2020-12-14T17:26:00Z"/>
            </w:rPr>
          </w:rPrChange>
        </w:rPr>
      </w:pPr>
      <w:del w:id="1659" w:author="Odysseys Diamantopoulos-Pantaleon" w:date="2020-12-14T17:26:00Z">
        <w:r w:rsidRPr="00EF2E9C" w:rsidDel="00375F89">
          <w:rPr>
            <w:rFonts w:ascii="Times New Roman" w:hAnsi="Times New Roman" w:cs="Times New Roman"/>
            <w:rPrChange w:id="1660" w:author="Odysseys Diamantopoulos-Pantaleon" w:date="2020-12-14T17:34:00Z">
              <w:rPr/>
            </w:rPrChange>
          </w:rPr>
          <w:fldChar w:fldCharType="begin"/>
        </w:r>
        <w:r w:rsidRPr="00EF2E9C" w:rsidDel="00375F89">
          <w:rPr>
            <w:rFonts w:ascii="Times New Roman" w:hAnsi="Times New Roman" w:cs="Times New Roman"/>
            <w:rPrChange w:id="1661" w:author="Odysseys Diamantopoulos-Pantaleon" w:date="2020-12-14T17:34:00Z">
              <w:rPr/>
            </w:rPrChange>
          </w:rPr>
          <w:delInstrText xml:space="preserve"> HYPERLINK "https://plato.stanford.edu/entries/justep-intext/" </w:delInstrText>
        </w:r>
        <w:r w:rsidRPr="00EF2E9C" w:rsidDel="00375F89">
          <w:rPr>
            <w:rFonts w:ascii="Times New Roman" w:hAnsi="Times New Roman" w:cs="Times New Roman"/>
            <w:rPrChange w:id="1662" w:author="Odysseys Diamantopoulos-Pantaleon" w:date="2020-12-14T17:34:00Z">
              <w:rPr>
                <w:rStyle w:val="Hyperlink"/>
              </w:rPr>
            </w:rPrChange>
          </w:rPr>
          <w:fldChar w:fldCharType="separate"/>
        </w:r>
        <w:r w:rsidR="006C5E00" w:rsidRPr="00EF2E9C" w:rsidDel="00375F89">
          <w:rPr>
            <w:rStyle w:val="Hyperlink"/>
            <w:rFonts w:ascii="Times New Roman" w:hAnsi="Times New Roman" w:cs="Times New Roman"/>
            <w:rPrChange w:id="1663" w:author="Odysseys Diamantopoulos-Pantaleon" w:date="2020-12-14T17:34:00Z">
              <w:rPr>
                <w:rStyle w:val="Hyperlink"/>
              </w:rPr>
            </w:rPrChange>
          </w:rPr>
          <w:delText>https://plato.stanford.edu/entries/justep-intext/</w:delText>
        </w:r>
        <w:r w:rsidRPr="00EF2E9C" w:rsidDel="00375F89">
          <w:rPr>
            <w:rStyle w:val="Hyperlink"/>
            <w:rFonts w:ascii="Times New Roman" w:hAnsi="Times New Roman" w:cs="Times New Roman"/>
            <w:rPrChange w:id="1664" w:author="Odysseys Diamantopoulos-Pantaleon" w:date="2020-12-14T17:34:00Z">
              <w:rPr>
                <w:rStyle w:val="Hyperlink"/>
              </w:rPr>
            </w:rPrChange>
          </w:rPr>
          <w:fldChar w:fldCharType="end"/>
        </w:r>
      </w:del>
    </w:p>
    <w:p w14:paraId="67236F46" w14:textId="7024A850" w:rsidR="006C5E00" w:rsidRPr="00EF2E9C" w:rsidRDefault="006C5E00" w:rsidP="006C5E00">
      <w:pPr>
        <w:pStyle w:val="ListParagraph"/>
        <w:numPr>
          <w:ilvl w:val="0"/>
          <w:numId w:val="2"/>
        </w:numPr>
        <w:rPr>
          <w:rFonts w:ascii="Times New Roman" w:hAnsi="Times New Roman" w:cs="Times New Roman"/>
          <w:rPrChange w:id="1665" w:author="Odysseys Diamantopoulos-Pantaleon" w:date="2020-12-14T17:34:00Z">
            <w:rPr/>
          </w:rPrChange>
        </w:rPr>
      </w:pPr>
      <w:r w:rsidRPr="00EF2E9C">
        <w:rPr>
          <w:rFonts w:ascii="Times New Roman" w:hAnsi="Times New Roman" w:cs="Times New Roman"/>
          <w:color w:val="181817"/>
          <w:shd w:val="clear" w:color="auto" w:fill="FFFFFF"/>
          <w:rPrChange w:id="1666" w:author="Odysseys Diamantopoulos-Pantaleon" w:date="2020-12-14T17:34:00Z">
            <w:rPr>
              <w:rFonts w:ascii="Helvetica" w:hAnsi="Helvetica"/>
              <w:color w:val="181817"/>
              <w:shd w:val="clear" w:color="auto" w:fill="FFFFFF"/>
            </w:rPr>
          </w:rPrChange>
        </w:rPr>
        <w:t>Putnam, H. (1981). Two philosophical perspectives. In </w:t>
      </w:r>
      <w:r w:rsidRPr="00EF2E9C">
        <w:rPr>
          <w:rFonts w:ascii="Times New Roman" w:hAnsi="Times New Roman" w:cs="Times New Roman"/>
          <w:i/>
          <w:iCs/>
          <w:color w:val="181817"/>
          <w:bdr w:val="none" w:sz="0" w:space="0" w:color="auto" w:frame="1"/>
          <w:shd w:val="clear" w:color="auto" w:fill="FFFFFF"/>
          <w:rPrChange w:id="1667" w:author="Odysseys Diamantopoulos-Pantaleon" w:date="2020-12-14T17:34:00Z">
            <w:rPr>
              <w:rFonts w:ascii="Helvetica" w:hAnsi="Helvetica"/>
              <w:i/>
              <w:iCs/>
              <w:color w:val="181817"/>
              <w:bdr w:val="none" w:sz="0" w:space="0" w:color="auto" w:frame="1"/>
              <w:shd w:val="clear" w:color="auto" w:fill="FFFFFF"/>
            </w:rPr>
          </w:rPrChange>
        </w:rPr>
        <w:t>Reason, Truth and History</w:t>
      </w:r>
      <w:r w:rsidRPr="00EF2E9C">
        <w:rPr>
          <w:rFonts w:ascii="Times New Roman" w:hAnsi="Times New Roman" w:cs="Times New Roman"/>
          <w:color w:val="181817"/>
          <w:shd w:val="clear" w:color="auto" w:fill="FFFFFF"/>
          <w:rPrChange w:id="1668" w:author="Odysseys Diamantopoulos-Pantaleon" w:date="2020-12-14T17:34:00Z">
            <w:rPr>
              <w:rFonts w:ascii="Helvetica" w:hAnsi="Helvetica"/>
              <w:color w:val="181817"/>
              <w:shd w:val="clear" w:color="auto" w:fill="FFFFFF"/>
            </w:rPr>
          </w:rPrChange>
        </w:rPr>
        <w:t> (pp. 49-74). Cambridge: Cambridge University Press. doi:10.1017/CBO9780511625398.005</w:t>
      </w:r>
    </w:p>
    <w:p w14:paraId="0E15C793" w14:textId="66BDB413" w:rsidR="0029282B" w:rsidRPr="00EF2E9C" w:rsidRDefault="00705B25" w:rsidP="006C5E00">
      <w:pPr>
        <w:pStyle w:val="ListParagraph"/>
        <w:numPr>
          <w:ilvl w:val="0"/>
          <w:numId w:val="2"/>
        </w:numPr>
        <w:rPr>
          <w:ins w:id="1669" w:author="Odysseys Diamantopoulos-Pantaleon" w:date="2020-12-14T17:28:00Z"/>
          <w:rFonts w:ascii="Times New Roman" w:hAnsi="Times New Roman" w:cs="Times New Roman"/>
          <w:rPrChange w:id="1670" w:author="Odysseys Diamantopoulos-Pantaleon" w:date="2020-12-14T17:34:00Z">
            <w:rPr>
              <w:ins w:id="1671" w:author="Odysseys Diamantopoulos-Pantaleon" w:date="2020-12-14T17:28:00Z"/>
            </w:rPr>
          </w:rPrChange>
        </w:rPr>
      </w:pPr>
      <w:del w:id="1672" w:author="Odysseys Diamantopoulos-Pantaleon" w:date="2020-12-14T17:31:00Z">
        <w:r w:rsidRPr="00EF2E9C" w:rsidDel="00C808B2">
          <w:rPr>
            <w:rFonts w:ascii="Times New Roman" w:hAnsi="Times New Roman" w:cs="Times New Roman"/>
            <w:color w:val="1C1D1E"/>
            <w:sz w:val="21"/>
            <w:szCs w:val="21"/>
            <w:shd w:val="clear" w:color="auto" w:fill="FFFFFF"/>
            <w:rPrChange w:id="1673" w:author="Odysseys Diamantopoulos-Pantaleon" w:date="2020-12-14T17:34:00Z">
              <w:rPr>
                <w:rFonts w:ascii="Arial" w:hAnsi="Arial" w:cs="Arial"/>
                <w:color w:val="1C1D1E"/>
                <w:sz w:val="21"/>
                <w:szCs w:val="21"/>
                <w:shd w:val="clear" w:color="auto" w:fill="FFFFFF"/>
              </w:rPr>
            </w:rPrChange>
          </w:rPr>
          <w:delText>GOLDMAN, A. (1980), The Internalist Conception of Justification. Midwest Studies In Philosophy, 5: 27-52. </w:delText>
        </w:r>
        <w:r w:rsidR="00064677" w:rsidRPr="00EF2E9C" w:rsidDel="00C808B2">
          <w:rPr>
            <w:rFonts w:ascii="Times New Roman" w:hAnsi="Times New Roman" w:cs="Times New Roman"/>
            <w:rPrChange w:id="1674" w:author="Odysseys Diamantopoulos-Pantaleon" w:date="2020-12-14T17:34:00Z">
              <w:rPr/>
            </w:rPrChange>
          </w:rPr>
          <w:fldChar w:fldCharType="begin"/>
        </w:r>
        <w:r w:rsidR="00064677" w:rsidRPr="00EF2E9C" w:rsidDel="00C808B2">
          <w:rPr>
            <w:rFonts w:ascii="Times New Roman" w:hAnsi="Times New Roman" w:cs="Times New Roman"/>
            <w:rPrChange w:id="1675" w:author="Odysseys Diamantopoulos-Pantaleon" w:date="2020-12-14T17:34:00Z">
              <w:rPr/>
            </w:rPrChange>
          </w:rPr>
          <w:delInstrText xml:space="preserve"> HYPERLINK "https://doi.org/10.1111/j.1475-4975.1980.tb00395.x" </w:delInstrText>
        </w:r>
        <w:r w:rsidR="00064677" w:rsidRPr="00EF2E9C" w:rsidDel="00C808B2">
          <w:rPr>
            <w:rFonts w:ascii="Times New Roman" w:hAnsi="Times New Roman" w:cs="Times New Roman"/>
            <w:rPrChange w:id="1676" w:author="Odysseys Diamantopoulos-Pantaleon" w:date="2020-12-14T17:34:00Z">
              <w:rPr>
                <w:rStyle w:val="Hyperlink"/>
                <w:rFonts w:ascii="Arial" w:hAnsi="Arial" w:cs="Arial"/>
                <w:sz w:val="21"/>
                <w:szCs w:val="21"/>
                <w:shd w:val="clear" w:color="auto" w:fill="FFFFFF"/>
              </w:rPr>
            </w:rPrChange>
          </w:rPr>
          <w:fldChar w:fldCharType="separate"/>
        </w:r>
        <w:r w:rsidRPr="00EF2E9C" w:rsidDel="00C808B2">
          <w:rPr>
            <w:rStyle w:val="Hyperlink"/>
            <w:rFonts w:ascii="Times New Roman" w:hAnsi="Times New Roman" w:cs="Times New Roman"/>
            <w:sz w:val="21"/>
            <w:szCs w:val="21"/>
            <w:shd w:val="clear" w:color="auto" w:fill="FFFFFF"/>
            <w:rPrChange w:id="1677" w:author="Odysseys Diamantopoulos-Pantaleon" w:date="2020-12-14T17:34:00Z">
              <w:rPr>
                <w:rStyle w:val="Hyperlink"/>
                <w:rFonts w:ascii="Arial" w:hAnsi="Arial" w:cs="Arial"/>
                <w:sz w:val="21"/>
                <w:szCs w:val="21"/>
                <w:shd w:val="clear" w:color="auto" w:fill="FFFFFF"/>
              </w:rPr>
            </w:rPrChange>
          </w:rPr>
          <w:delText>https://doi.org/10.1111/j.1475-4975.1980.tb00395.x</w:delText>
        </w:r>
        <w:r w:rsidR="00064677" w:rsidRPr="00EF2E9C" w:rsidDel="00C808B2">
          <w:rPr>
            <w:rStyle w:val="Hyperlink"/>
            <w:rFonts w:ascii="Times New Roman" w:hAnsi="Times New Roman" w:cs="Times New Roman"/>
            <w:sz w:val="21"/>
            <w:szCs w:val="21"/>
            <w:shd w:val="clear" w:color="auto" w:fill="FFFFFF"/>
            <w:rPrChange w:id="1678" w:author="Odysseys Diamantopoulos-Pantaleon" w:date="2020-12-14T17:34:00Z">
              <w:rPr>
                <w:rStyle w:val="Hyperlink"/>
                <w:rFonts w:ascii="Arial" w:hAnsi="Arial" w:cs="Arial"/>
                <w:sz w:val="21"/>
                <w:szCs w:val="21"/>
                <w:shd w:val="clear" w:color="auto" w:fill="FFFFFF"/>
              </w:rPr>
            </w:rPrChange>
          </w:rPr>
          <w:fldChar w:fldCharType="end"/>
        </w:r>
      </w:del>
      <w:ins w:id="1679" w:author="Odysseys Diamantopoulos-Pantaleon" w:date="2020-12-14T14:21:00Z">
        <w:r w:rsidR="0029282B" w:rsidRPr="00EF2E9C">
          <w:rPr>
            <w:rFonts w:ascii="Times New Roman" w:hAnsi="Times New Roman" w:cs="Times New Roman"/>
            <w:rPrChange w:id="1680" w:author="Odysseys Diamantopoulos-Pantaleon" w:date="2020-12-14T17:34:00Z">
              <w:rPr/>
            </w:rPrChange>
          </w:rPr>
          <w:t>Rohlf, Michael, "Immanuel Kant", The Stanford Encyclopedia of Philosophy (Fall 2020 Edition), Edward N. Zalta (ed.), URL = &lt;https://plato.stanford.edu/archives/fall2020/entries/kant/&gt;.</w:t>
        </w:r>
      </w:ins>
    </w:p>
    <w:p w14:paraId="2D8723F7" w14:textId="4B3705BA" w:rsidR="000729A5" w:rsidRDefault="000729A5" w:rsidP="006C5E00">
      <w:pPr>
        <w:pStyle w:val="ListParagraph"/>
        <w:numPr>
          <w:ilvl w:val="0"/>
          <w:numId w:val="2"/>
        </w:numPr>
        <w:rPr>
          <w:rFonts w:ascii="Times New Roman" w:hAnsi="Times New Roman" w:cs="Times New Roman"/>
        </w:rPr>
      </w:pPr>
      <w:ins w:id="1681" w:author="Odysseys Diamantopoulos-Pantaleon" w:date="2020-12-14T17:28:00Z">
        <w:r w:rsidRPr="00EF2E9C">
          <w:rPr>
            <w:rFonts w:ascii="Times New Roman" w:hAnsi="Times New Roman" w:cs="Times New Roman"/>
            <w:rPrChange w:id="1682" w:author="Odysseys Diamantopoulos-Pantaleon" w:date="2020-12-14T17:34:00Z">
              <w:rPr/>
            </w:rPrChange>
          </w:rPr>
          <w:t>McKinsey, Michael, "Skepticism and Content Externalism", The Stanford Encyclopedia of Philosophy (Summer 2018 Edition), Edward N. Zalta (ed.), URL = &lt;https://plato.stanford.edu/archives/sum2018/entries/skepticism-content-externalism/&gt;.</w:t>
        </w:r>
      </w:ins>
    </w:p>
    <w:p w14:paraId="18E39CFF" w14:textId="7F1B9190" w:rsidR="00086EEA" w:rsidRPr="006C0156" w:rsidRDefault="00086EEA" w:rsidP="006C5E00">
      <w:pPr>
        <w:pStyle w:val="ListParagraph"/>
        <w:numPr>
          <w:ilvl w:val="0"/>
          <w:numId w:val="2"/>
        </w:numPr>
        <w:rPr>
          <w:rFonts w:ascii="Times New Roman" w:hAnsi="Times New Roman" w:cs="Times New Roman"/>
        </w:rPr>
      </w:pPr>
      <w:r>
        <w:rPr>
          <w:rFonts w:ascii="Source Sans Pro" w:hAnsi="Source Sans Pro"/>
          <w:color w:val="1A1A1A"/>
          <w:sz w:val="23"/>
          <w:szCs w:val="23"/>
        </w:rPr>
        <w:t>Hatfield, Gary, "René Descartes", </w:t>
      </w:r>
      <w:r>
        <w:rPr>
          <w:rStyle w:val="Emphasis"/>
          <w:rFonts w:ascii="Source Sans Pro" w:hAnsi="Source Sans Pro"/>
          <w:color w:val="1A1A1A"/>
          <w:sz w:val="23"/>
          <w:szCs w:val="23"/>
        </w:rPr>
        <w:t>The Stanford Encyclopedia of Philosophy </w:t>
      </w:r>
      <w:r>
        <w:rPr>
          <w:rFonts w:ascii="Source Sans Pro" w:hAnsi="Source Sans Pro"/>
          <w:color w:val="1A1A1A"/>
          <w:sz w:val="23"/>
          <w:szCs w:val="23"/>
        </w:rPr>
        <w:t>(Summer 2018 Edition), Edward N. Zalta (ed.), URL = &lt;https://plato.stanford.edu/archives/sum2018/entries/descartes/&gt;.</w:t>
      </w:r>
    </w:p>
    <w:p w14:paraId="5FAC34DA" w14:textId="4BB047A0" w:rsidR="006C0156" w:rsidRPr="00EF2E9C" w:rsidRDefault="006C0156" w:rsidP="006C5E00">
      <w:pPr>
        <w:pStyle w:val="ListParagraph"/>
        <w:numPr>
          <w:ilvl w:val="0"/>
          <w:numId w:val="2"/>
        </w:numPr>
        <w:rPr>
          <w:ins w:id="1683" w:author="Odysseys Diamantopoulos-Pantaleon" w:date="2020-12-14T17:30:00Z"/>
          <w:rFonts w:ascii="Times New Roman" w:hAnsi="Times New Roman" w:cs="Times New Roman"/>
          <w:rPrChange w:id="1684" w:author="Odysseys Diamantopoulos-Pantaleon" w:date="2020-12-14T17:34:00Z">
            <w:rPr>
              <w:ins w:id="1685" w:author="Odysseys Diamantopoulos-Pantaleon" w:date="2020-12-14T17:30:00Z"/>
            </w:rPr>
          </w:rPrChange>
        </w:rPr>
      </w:pPr>
      <w:r>
        <w:rPr>
          <w:rFonts w:ascii="Source Sans Pro" w:hAnsi="Source Sans Pro"/>
          <w:color w:val="1A1A1A"/>
          <w:sz w:val="23"/>
          <w:szCs w:val="23"/>
        </w:rPr>
        <w:t>Markie, Peter, "Rationalism vs. Empiricism", </w:t>
      </w:r>
      <w:r>
        <w:rPr>
          <w:rStyle w:val="Emphasis"/>
          <w:rFonts w:ascii="Source Sans Pro" w:hAnsi="Source Sans Pro"/>
          <w:color w:val="1A1A1A"/>
          <w:sz w:val="23"/>
          <w:szCs w:val="23"/>
        </w:rPr>
        <w:t>The Stanford Encyclopedia of Philosophy </w:t>
      </w:r>
      <w:r>
        <w:rPr>
          <w:rFonts w:ascii="Source Sans Pro" w:hAnsi="Source Sans Pro"/>
          <w:color w:val="1A1A1A"/>
          <w:sz w:val="23"/>
          <w:szCs w:val="23"/>
        </w:rPr>
        <w:t>(Fall 2017 Edition), Edward N. Zalta (ed.), URL = &lt;https://plato.stanford.edu/archives/fall2017/entries/rationalism-empiricism/&gt;.</w:t>
      </w:r>
    </w:p>
    <w:moveToRangeStart w:id="1686" w:author="Odysseys Diamantopoulos-Pantaleon" w:date="2020-12-14T17:30:00Z" w:name="move58859461"/>
    <w:p w14:paraId="6C4326F5" w14:textId="12ACED26" w:rsidR="00BE6229" w:rsidRPr="00EF2E9C" w:rsidDel="00BE6229" w:rsidRDefault="00C808B2" w:rsidP="00C808B2">
      <w:pPr>
        <w:pStyle w:val="ListParagraph"/>
        <w:numPr>
          <w:ilvl w:val="0"/>
          <w:numId w:val="2"/>
        </w:numPr>
        <w:rPr>
          <w:del w:id="1687" w:author="Odysseys Diamantopoulos-Pantaleon" w:date="2020-12-14T17:39:00Z"/>
          <w:moveTo w:id="1688" w:author="Odysseys Diamantopoulos-Pantaleon" w:date="2020-12-14T17:30:00Z"/>
          <w:rFonts w:ascii="Times New Roman" w:hAnsi="Times New Roman" w:cs="Times New Roman"/>
          <w:rPrChange w:id="1689" w:author="Odysseys Diamantopoulos-Pantaleon" w:date="2020-12-14T17:34:00Z">
            <w:rPr>
              <w:del w:id="1690" w:author="Odysseys Diamantopoulos-Pantaleon" w:date="2020-12-14T17:39:00Z"/>
              <w:moveTo w:id="1691" w:author="Odysseys Diamantopoulos-Pantaleon" w:date="2020-12-14T17:30:00Z"/>
            </w:rPr>
          </w:rPrChange>
        </w:rPr>
      </w:pPr>
      <w:moveTo w:id="1692" w:author="Odysseys Diamantopoulos-Pantaleon" w:date="2020-12-14T17:30:00Z">
        <w:del w:id="1693" w:author="Odysseys Diamantopoulos-Pantaleon" w:date="2020-12-14T17:40:00Z">
          <w:r w:rsidRPr="00EF2E9C" w:rsidDel="00BD2352">
            <w:rPr>
              <w:rFonts w:ascii="Times New Roman" w:hAnsi="Times New Roman" w:cs="Times New Roman"/>
              <w:rPrChange w:id="1694" w:author="Odysseys Diamantopoulos-Pantaleon" w:date="2020-12-14T17:34:00Z">
                <w:rPr/>
              </w:rPrChange>
            </w:rPr>
            <w:fldChar w:fldCharType="begin"/>
          </w:r>
          <w:r w:rsidRPr="00EF2E9C" w:rsidDel="00BD2352">
            <w:rPr>
              <w:rFonts w:ascii="Times New Roman" w:hAnsi="Times New Roman" w:cs="Times New Roman"/>
              <w:rPrChange w:id="1695" w:author="Odysseys Diamantopoulos-Pantaleon" w:date="2020-12-14T17:34:00Z">
                <w:rPr/>
              </w:rPrChange>
            </w:rPr>
            <w:delInstrText xml:space="preserve"> HYPERLINK "https://www.youtube.com/watch?v=Pqf5_3MTvEY&amp;ab_channel=PhilosophyWonk" </w:delInstrText>
          </w:r>
          <w:r w:rsidRPr="00EF2E9C" w:rsidDel="00BD2352">
            <w:rPr>
              <w:rFonts w:ascii="Times New Roman" w:hAnsi="Times New Roman" w:cs="Times New Roman"/>
              <w:rPrChange w:id="1696" w:author="Odysseys Diamantopoulos-Pantaleon" w:date="2020-12-14T17:34:00Z">
                <w:rPr>
                  <w:rStyle w:val="Hyperlink"/>
                </w:rPr>
              </w:rPrChange>
            </w:rPr>
            <w:fldChar w:fldCharType="separate"/>
          </w:r>
          <w:r w:rsidRPr="00EF2E9C" w:rsidDel="00BD2352">
            <w:rPr>
              <w:rStyle w:val="Hyperlink"/>
              <w:rFonts w:ascii="Times New Roman" w:hAnsi="Times New Roman" w:cs="Times New Roman"/>
              <w:rPrChange w:id="1697" w:author="Odysseys Diamantopoulos-Pantaleon" w:date="2020-12-14T17:34:00Z">
                <w:rPr>
                  <w:rStyle w:val="Hyperlink"/>
                </w:rPr>
              </w:rPrChange>
            </w:rPr>
            <w:delText>https://www.youtube.com/watch?v=Pqf5_3MTvEY&amp;ab_channel=PhilosophyWonk</w:delText>
          </w:r>
          <w:r w:rsidRPr="00EF2E9C" w:rsidDel="00BD2352">
            <w:rPr>
              <w:rStyle w:val="Hyperlink"/>
              <w:rFonts w:ascii="Times New Roman" w:hAnsi="Times New Roman" w:cs="Times New Roman"/>
              <w:rPrChange w:id="1698" w:author="Odysseys Diamantopoulos-Pantaleon" w:date="2020-12-14T17:34:00Z">
                <w:rPr>
                  <w:rStyle w:val="Hyperlink"/>
                </w:rPr>
              </w:rPrChange>
            </w:rPr>
            <w:fldChar w:fldCharType="end"/>
          </w:r>
        </w:del>
      </w:moveTo>
    </w:p>
    <w:moveToRangeEnd w:id="1686"/>
    <w:p w14:paraId="0A79AB5E" w14:textId="2E0222FE" w:rsidR="00C808B2" w:rsidDel="00BD2352" w:rsidRDefault="00BE6229" w:rsidP="00BE6229">
      <w:pPr>
        <w:pStyle w:val="ListParagraph"/>
        <w:numPr>
          <w:ilvl w:val="0"/>
          <w:numId w:val="2"/>
        </w:numPr>
        <w:rPr>
          <w:del w:id="1699" w:author="Odysseys Diamantopoulos-Pantaleon" w:date="2020-12-14T17:39:00Z"/>
          <w:rFonts w:ascii="Times New Roman" w:hAnsi="Times New Roman" w:cs="Times New Roman"/>
        </w:rPr>
      </w:pPr>
      <w:ins w:id="1700" w:author="Odysseys Diamantopoulos-Pantaleon" w:date="2020-12-14T17:39:00Z">
        <w:r w:rsidRPr="002F7F76">
          <w:rPr>
            <w:rFonts w:ascii="Times New Roman" w:hAnsi="Times New Roman" w:cs="Times New Roman"/>
          </w:rPr>
          <w:t xml:space="preserve">CHANNEL, INTELECOM. “Brain in a Vat (Part 1).” YouTube, YouTube, 18 Apr. 2018, </w:t>
        </w:r>
      </w:ins>
      <w:ins w:id="1701" w:author="Odysseys Diamantopoulos-Pantaleon" w:date="2020-12-14T17:42:00Z">
        <w:r w:rsidR="00BD2352">
          <w:rPr>
            <w:rFonts w:ascii="Times New Roman" w:hAnsi="Times New Roman" w:cs="Times New Roman"/>
          </w:rPr>
          <w:fldChar w:fldCharType="begin"/>
        </w:r>
        <w:r w:rsidR="00BD2352">
          <w:rPr>
            <w:rFonts w:ascii="Times New Roman" w:hAnsi="Times New Roman" w:cs="Times New Roman"/>
          </w:rPr>
          <w:instrText xml:space="preserve"> HYPERLINK "http://</w:instrText>
        </w:r>
      </w:ins>
      <w:ins w:id="1702" w:author="Odysseys Diamantopoulos-Pantaleon" w:date="2020-12-14T17:39:00Z">
        <w:r w:rsidR="00BD2352" w:rsidRPr="00BE6229">
          <w:rPr>
            <w:rFonts w:ascii="Times New Roman" w:hAnsi="Times New Roman" w:cs="Times New Roman"/>
          </w:rPr>
          <w:instrText>www.youtube.com/watch?v=DuDH3aYWeU8</w:instrText>
        </w:r>
      </w:ins>
      <w:ins w:id="1703" w:author="Odysseys Diamantopoulos-Pantaleon" w:date="2020-12-14T17:42:00Z">
        <w:r w:rsidR="00BD2352">
          <w:rPr>
            <w:rFonts w:ascii="Times New Roman" w:hAnsi="Times New Roman" w:cs="Times New Roman"/>
          </w:rPr>
          <w:instrText xml:space="preserve">" </w:instrText>
        </w:r>
        <w:r w:rsidR="00BD2352">
          <w:rPr>
            <w:rFonts w:ascii="Times New Roman" w:hAnsi="Times New Roman" w:cs="Times New Roman"/>
          </w:rPr>
          <w:fldChar w:fldCharType="separate"/>
        </w:r>
      </w:ins>
      <w:ins w:id="1704" w:author="Odysseys Diamantopoulos-Pantaleon" w:date="2020-12-14T17:39:00Z">
        <w:r w:rsidR="00BD2352" w:rsidRPr="009D1023">
          <w:rPr>
            <w:rStyle w:val="Hyperlink"/>
            <w:rPrChange w:id="1705" w:author="Odysseys Diamantopoulos-Pantaleon" w:date="2020-12-14T17:39:00Z">
              <w:rPr>
                <w:rFonts w:ascii="Times New Roman" w:hAnsi="Times New Roman" w:cs="Times New Roman"/>
              </w:rPr>
            </w:rPrChange>
          </w:rPr>
          <w:t>www.youtube.com/watch?v=DuDH3aYWeU8</w:t>
        </w:r>
      </w:ins>
      <w:ins w:id="1706" w:author="Odysseys Diamantopoulos-Pantaleon" w:date="2020-12-14T17:42:00Z">
        <w:r w:rsidR="00BD2352">
          <w:rPr>
            <w:rFonts w:ascii="Times New Roman" w:hAnsi="Times New Roman" w:cs="Times New Roman"/>
          </w:rPr>
          <w:fldChar w:fldCharType="end"/>
        </w:r>
      </w:ins>
      <w:ins w:id="1707" w:author="Odysseys Diamantopoulos-Pantaleon" w:date="2020-12-14T17:39:00Z">
        <w:r w:rsidRPr="002F7F76">
          <w:rPr>
            <w:rFonts w:ascii="Times New Roman" w:hAnsi="Times New Roman" w:cs="Times New Roman"/>
          </w:rPr>
          <w:t>.</w:t>
        </w:r>
      </w:ins>
    </w:p>
    <w:p w14:paraId="51E57473" w14:textId="77777777" w:rsidR="00BD2352" w:rsidRPr="00BE6229" w:rsidRDefault="00BD2352" w:rsidP="002F7F76">
      <w:pPr>
        <w:pStyle w:val="ListParagraph"/>
        <w:numPr>
          <w:ilvl w:val="0"/>
          <w:numId w:val="2"/>
        </w:numPr>
        <w:rPr>
          <w:ins w:id="1708" w:author="Odysseys Diamantopoulos-Pantaleon" w:date="2020-12-14T17:42:00Z"/>
          <w:rFonts w:ascii="Times New Roman" w:hAnsi="Times New Roman" w:cs="Times New Roman"/>
          <w:rPrChange w:id="1709" w:author="Odysseys Diamantopoulos-Pantaleon" w:date="2020-12-14T17:39:00Z">
            <w:rPr>
              <w:ins w:id="1710" w:author="Odysseys Diamantopoulos-Pantaleon" w:date="2020-12-14T17:42:00Z"/>
            </w:rPr>
          </w:rPrChange>
        </w:rPr>
      </w:pPr>
    </w:p>
    <w:p w14:paraId="504BD765" w14:textId="62FED078" w:rsidR="00BD2352" w:rsidRDefault="00BD2352" w:rsidP="00BE6229">
      <w:pPr>
        <w:pStyle w:val="ListParagraph"/>
        <w:numPr>
          <w:ilvl w:val="0"/>
          <w:numId w:val="2"/>
        </w:numPr>
        <w:rPr>
          <w:ins w:id="1711" w:author="Odysseys Diamantopoulos-Pantaleon" w:date="2020-12-14T17:42:00Z"/>
        </w:rPr>
      </w:pPr>
      <w:bookmarkStart w:id="1712" w:name="_Hlk58860193"/>
      <w:ins w:id="1713" w:author="Odysseys Diamantopoulos-Pantaleon" w:date="2020-12-14T17:42:00Z">
        <w:r w:rsidRPr="00BD2352">
          <w:lastRenderedPageBreak/>
          <w:t xml:space="preserve">CHANNEL, PHILOSOPHY WONK. “Internalism vs Externalism- Epistemology.” YouTube, YouTube, 27 June 2019, </w:t>
        </w:r>
        <w:r>
          <w:fldChar w:fldCharType="begin"/>
        </w:r>
        <w:r>
          <w:instrText xml:space="preserve"> HYPERLINK "http://</w:instrText>
        </w:r>
        <w:r w:rsidRPr="00BD2352">
          <w:instrText>www.youtube.com/watch?v=Pqf5_3MTvEY</w:instrText>
        </w:r>
        <w:r>
          <w:instrText xml:space="preserve">" </w:instrText>
        </w:r>
        <w:r>
          <w:fldChar w:fldCharType="separate"/>
        </w:r>
        <w:r w:rsidRPr="009D1023">
          <w:rPr>
            <w:rStyle w:val="Hyperlink"/>
          </w:rPr>
          <w:t>www.youtube.com/watch?v=Pqf5_3MTvEY</w:t>
        </w:r>
        <w:r>
          <w:fldChar w:fldCharType="end"/>
        </w:r>
        <w:r>
          <w:t>.</w:t>
        </w:r>
      </w:ins>
    </w:p>
    <w:bookmarkEnd w:id="1712"/>
    <w:p w14:paraId="34A8F39B" w14:textId="77777777" w:rsidR="00BD2352" w:rsidRDefault="00BD2352">
      <w:pPr>
        <w:pStyle w:val="ListParagraph"/>
        <w:ind w:left="1080"/>
        <w:rPr>
          <w:ins w:id="1714" w:author="Odysseys Diamantopoulos-Pantaleon" w:date="2020-12-14T17:42:00Z"/>
        </w:rPr>
        <w:pPrChange w:id="1715" w:author="Odysseys Diamantopoulos-Pantaleon" w:date="2020-12-14T17:42:00Z">
          <w:pPr>
            <w:pStyle w:val="ListParagraph"/>
            <w:numPr>
              <w:numId w:val="2"/>
            </w:numPr>
            <w:ind w:left="1080" w:hanging="360"/>
          </w:pPr>
        </w:pPrChange>
      </w:pPr>
    </w:p>
    <w:p w14:paraId="5E722419" w14:textId="355D1DC5" w:rsidR="006C5E00" w:rsidRPr="006C5E00" w:rsidDel="00C74AE6" w:rsidRDefault="00BD2352">
      <w:pPr>
        <w:rPr>
          <w:del w:id="1716" w:author="Odysseys Diamantopoulos-Pantaleon" w:date="2020-12-14T14:21:00Z"/>
        </w:rPr>
        <w:pPrChange w:id="1717" w:author="Odysseys Diamantopoulos-Pantaleon" w:date="2020-12-14T17:42:00Z">
          <w:pPr>
            <w:pStyle w:val="ListParagraph"/>
          </w:pPr>
        </w:pPrChange>
      </w:pPr>
      <w:ins w:id="1718" w:author="Odysseys Diamantopoulos-Pantaleon" w:date="2020-12-14T17:42:00Z">
        <w:r w:rsidRPr="00BD2352">
          <w:t xml:space="preserve"> </w:t>
        </w:r>
      </w:ins>
      <w:del w:id="1719" w:author="Odysseys Diamantopoulos-Pantaleon" w:date="2020-12-14T14:21:00Z">
        <w:r w:rsidR="006C5E00" w:rsidRPr="00177C6B" w:rsidDel="00C74AE6">
          <w:delText>Rowlands, Mark. (2003). Externalism: Putting Mind and World Back Together Again. Externalism: Putting Mind and World Back Together Again.</w:delText>
        </w:r>
      </w:del>
    </w:p>
    <w:p w14:paraId="1CF58ED5" w14:textId="137540D9" w:rsidR="00BE1600" w:rsidRDefault="00BE1600">
      <w:pPr>
        <w:pPrChange w:id="1720" w:author="Odysseys Diamantopoulos-Pantaleon" w:date="2020-12-14T17:42:00Z">
          <w:pPr>
            <w:pStyle w:val="ListParagraph"/>
          </w:pPr>
        </w:pPrChange>
      </w:pPr>
    </w:p>
    <w:p w14:paraId="1445728B" w14:textId="77777777" w:rsidR="00BE1600" w:rsidRDefault="00BE1600" w:rsidP="002F0981"/>
    <w:sectPr w:rsidR="00BE16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0A727" w14:textId="77777777" w:rsidR="00173072" w:rsidRDefault="00173072" w:rsidP="002F0AB8">
      <w:pPr>
        <w:spacing w:after="0" w:line="240" w:lineRule="auto"/>
      </w:pPr>
      <w:r>
        <w:separator/>
      </w:r>
    </w:p>
  </w:endnote>
  <w:endnote w:type="continuationSeparator" w:id="0">
    <w:p w14:paraId="3DD44AE4" w14:textId="77777777" w:rsidR="00173072" w:rsidRDefault="00173072" w:rsidP="002F0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5A842" w14:textId="77777777" w:rsidR="00173072" w:rsidRDefault="00173072" w:rsidP="002F0AB8">
      <w:pPr>
        <w:spacing w:after="0" w:line="240" w:lineRule="auto"/>
      </w:pPr>
      <w:r>
        <w:separator/>
      </w:r>
    </w:p>
  </w:footnote>
  <w:footnote w:type="continuationSeparator" w:id="0">
    <w:p w14:paraId="0A1E9AAE" w14:textId="77777777" w:rsidR="00173072" w:rsidRDefault="00173072" w:rsidP="002F0AB8">
      <w:pPr>
        <w:spacing w:after="0" w:line="240" w:lineRule="auto"/>
      </w:pPr>
      <w:r>
        <w:continuationSeparator/>
      </w:r>
    </w:p>
  </w:footnote>
  <w:footnote w:id="1">
    <w:p w14:paraId="13FE13B4" w14:textId="0612BA51" w:rsidR="00EE12CA" w:rsidRDefault="00EE12CA">
      <w:pPr>
        <w:pStyle w:val="FootnoteText"/>
      </w:pPr>
      <w:r>
        <w:rPr>
          <w:rStyle w:val="FootnoteReference"/>
        </w:rPr>
        <w:footnoteRef/>
      </w:r>
      <w:r>
        <w:t xml:space="preserve"> </w:t>
      </w:r>
      <w:r w:rsidRPr="00EE12CA">
        <w:t>Peter</w:t>
      </w:r>
      <w:r>
        <w:t xml:space="preserve"> Markie</w:t>
      </w:r>
      <w:r w:rsidRPr="00EE12CA">
        <w:t>, "Rationalism vs. Empiricism", The Stanford Encyclopedia of Philosophy (Fall 2017 Edition), Edward N. Zalta (ed.), URL = &lt;https://plato.stanford.edu/archives/fall2017/entries/rationalism-empiricism/&gt;.</w:t>
      </w:r>
    </w:p>
  </w:footnote>
  <w:footnote w:id="2">
    <w:p w14:paraId="43C6D00B" w14:textId="4DD59B0B" w:rsidR="004A7DF5" w:rsidRDefault="004A7DF5">
      <w:pPr>
        <w:pStyle w:val="FootnoteText"/>
      </w:pPr>
      <w:r>
        <w:rPr>
          <w:rStyle w:val="FootnoteReference"/>
        </w:rPr>
        <w:footnoteRef/>
      </w:r>
      <w:r>
        <w:t xml:space="preserve"> </w:t>
      </w:r>
      <w:r w:rsidRPr="004A7DF5">
        <w:t xml:space="preserve"> Gary</w:t>
      </w:r>
      <w:r>
        <w:t xml:space="preserve"> Hatfield</w:t>
      </w:r>
      <w:r w:rsidRPr="004A7DF5">
        <w:t>, "René Descartes", The Stanford Encyclopedia of Philosophy (Summer 2018 Edition), Edward N. Zalta (ed.), URL = &lt;https://plato.stanford.edu/archives/sum2018/entries/descartes/&gt;.</w:t>
      </w:r>
    </w:p>
  </w:footnote>
  <w:footnote w:id="3">
    <w:p w14:paraId="54DC13A3" w14:textId="023D6B9C" w:rsidR="00747745" w:rsidRDefault="00747745">
      <w:pPr>
        <w:pStyle w:val="FootnoteText"/>
      </w:pPr>
      <w:ins w:id="219" w:author="Odysseys Diamantopoulos-Pantaleon" w:date="2020-12-14T17:11:00Z">
        <w:r>
          <w:rPr>
            <w:rStyle w:val="FootnoteReference"/>
          </w:rPr>
          <w:footnoteRef/>
        </w:r>
        <w:r>
          <w:t xml:space="preserve"> </w:t>
        </w:r>
      </w:ins>
      <w:ins w:id="220" w:author="Odysseys Diamantopoulos-Pantaleon" w:date="2020-12-14T17:24:00Z">
        <w:r w:rsidR="007C5E2E">
          <w:t>George Pappas</w:t>
        </w:r>
      </w:ins>
      <w:ins w:id="221" w:author="Odysseys Diamantopoulos-Pantaleon" w:date="2020-12-14T17:13:00Z">
        <w:r w:rsidR="00056713" w:rsidRPr="00056713">
          <w:t>, "Internalist vs. Externalist Conceptions of Epistemic Justification", The Stanford Encyclopedia of Philosophy (Fall 2017 Edition), Edward N. Zalta (ed.), URL = &lt;https://plato.stanford.edu/archives/fall2017/entries/justep-intext/&gt;.</w:t>
        </w:r>
      </w:ins>
    </w:p>
  </w:footnote>
  <w:footnote w:id="4">
    <w:p w14:paraId="4D292C0C" w14:textId="274DED61" w:rsidR="00E5177B" w:rsidRDefault="00E5177B">
      <w:pPr>
        <w:pStyle w:val="FootnoteText"/>
      </w:pPr>
      <w:ins w:id="314" w:author="Odysseys Diamantopoulos-Pantaleon" w:date="2020-12-13T14:14:00Z">
        <w:r>
          <w:rPr>
            <w:rStyle w:val="FootnoteReference"/>
          </w:rPr>
          <w:footnoteRef/>
        </w:r>
        <w:r>
          <w:t xml:space="preserve"> </w:t>
        </w:r>
        <w:r w:rsidRPr="009A7698">
          <w:t>Ginet 1975, 34; quoted in Alston 1989, 213</w:t>
        </w:r>
      </w:ins>
    </w:p>
  </w:footnote>
  <w:footnote w:id="5">
    <w:p w14:paraId="4E17C5E6" w14:textId="1DC54DE0" w:rsidR="00872441" w:rsidRDefault="00872441">
      <w:pPr>
        <w:pStyle w:val="FootnoteText"/>
      </w:pPr>
      <w:ins w:id="383" w:author="Odysseys Diamantopoulos-Pantaleon" w:date="2020-12-12T14:04:00Z">
        <w:r>
          <w:rPr>
            <w:rStyle w:val="FootnoteReference"/>
          </w:rPr>
          <w:footnoteRef/>
        </w:r>
        <w:r>
          <w:t xml:space="preserve"> </w:t>
        </w:r>
      </w:ins>
      <w:ins w:id="384" w:author="Odysseys Diamantopoulos-Pantaleon" w:date="2020-12-12T14:06:00Z">
        <w:r>
          <w:t xml:space="preserve">If you </w:t>
        </w:r>
      </w:ins>
      <w:ins w:id="385" w:author="Odysseys Diamantopoulos-Pantaleon" w:date="2020-12-12T14:05:00Z">
        <w:r>
          <w:t>belie</w:t>
        </w:r>
      </w:ins>
      <w:ins w:id="386" w:author="Odysseys Diamantopoulos-Pantaleon" w:date="2020-12-12T14:06:00Z">
        <w:r>
          <w:t>ve</w:t>
        </w:r>
      </w:ins>
      <w:ins w:id="387" w:author="Odysseys Diamantopoulos-Pantaleon" w:date="2020-12-12T14:05:00Z">
        <w:r>
          <w:t xml:space="preserve"> X (which you have reasons to believe)</w:t>
        </w:r>
      </w:ins>
      <w:ins w:id="388" w:author="Odysseys Diamantopoulos-Pantaleon" w:date="2020-12-12T14:06:00Z">
        <w:r>
          <w:t xml:space="preserve"> </w:t>
        </w:r>
      </w:ins>
      <w:ins w:id="389" w:author="Odysseys Diamantopoulos-Pantaleon" w:date="2020-12-12T14:05:00Z">
        <w:r>
          <w:t>because of those</w:t>
        </w:r>
      </w:ins>
      <w:ins w:id="390" w:author="Odysseys Diamantopoulos-Pantaleon" w:date="2020-12-13T14:15:00Z">
        <w:r w:rsidR="00E5177B">
          <w:t xml:space="preserve"> very</w:t>
        </w:r>
      </w:ins>
      <w:ins w:id="391" w:author="Odysseys Diamantopoulos-Pantaleon" w:date="2020-12-12T14:05:00Z">
        <w:r>
          <w:t xml:space="preserve"> </w:t>
        </w:r>
      </w:ins>
      <w:ins w:id="392" w:author="Odysseys Diamantopoulos-Pantaleon" w:date="2020-12-12T14:06:00Z">
        <w:r>
          <w:t xml:space="preserve">reasons, then you are doxastically justified to believe so. </w:t>
        </w:r>
      </w:ins>
    </w:p>
  </w:footnote>
  <w:footnote w:id="6">
    <w:p w14:paraId="2C1C42F9" w14:textId="78F51A9A" w:rsidR="00DD6942" w:rsidRDefault="00DD6942">
      <w:pPr>
        <w:pStyle w:val="FootnoteText"/>
      </w:pPr>
      <w:ins w:id="428" w:author="Odysseys Diamantopoulos-Pantaleon" w:date="2020-12-14T17:25:00Z">
        <w:r>
          <w:rPr>
            <w:rStyle w:val="FootnoteReference"/>
          </w:rPr>
          <w:footnoteRef/>
        </w:r>
        <w:r>
          <w:t xml:space="preserve"> George Pappas</w:t>
        </w:r>
        <w:r w:rsidRPr="00056713">
          <w:t>, "Internalist vs. Externalist Conceptions of Epistemic Justification", The Stanford Encyclopedia of Philosophy (Fall 2017 Edition), Edward N. Zalta (ed.), URL = &lt;https://plato.stanford.edu/archives/fall2017/entries/justep-intext/&gt;.</w:t>
        </w:r>
      </w:ins>
    </w:p>
  </w:footnote>
  <w:footnote w:id="7">
    <w:p w14:paraId="38C7DB4D" w14:textId="1D9777F5" w:rsidR="000729A5" w:rsidRDefault="000729A5">
      <w:pPr>
        <w:pStyle w:val="FootnoteText"/>
      </w:pPr>
      <w:ins w:id="520" w:author="Odysseys Diamantopoulos-Pantaleon" w:date="2020-12-14T17:28:00Z">
        <w:r>
          <w:rPr>
            <w:rStyle w:val="FootnoteReference"/>
          </w:rPr>
          <w:footnoteRef/>
        </w:r>
        <w:r>
          <w:t xml:space="preserve"> </w:t>
        </w:r>
        <w:r w:rsidRPr="000729A5">
          <w:t>Michael</w:t>
        </w:r>
        <w:r>
          <w:t xml:space="preserve"> McKinsey</w:t>
        </w:r>
        <w:r w:rsidRPr="000729A5">
          <w:t>, "Skepticism and Content Externalism", The Stanford Encyclopedia of Philosophy (Summer 2018 Edition), Edward N. Zalta (ed.), URL = &lt;https://plato.stanford.edu/archives/sum2018/entries/skepticism-content-externalism/&gt;.</w:t>
        </w:r>
      </w:ins>
    </w:p>
  </w:footnote>
  <w:footnote w:id="8">
    <w:p w14:paraId="273FB85E" w14:textId="54C609F5" w:rsidR="000C1F25" w:rsidRDefault="000C1F25">
      <w:pPr>
        <w:pStyle w:val="FootnoteText"/>
      </w:pPr>
      <w:ins w:id="647" w:author="Odysseys Diamantopoulos-Pantaleon" w:date="2020-12-14T17:32:00Z">
        <w:r>
          <w:rPr>
            <w:rStyle w:val="FootnoteReference"/>
          </w:rPr>
          <w:footnoteRef/>
        </w:r>
        <w:r>
          <w:t xml:space="preserve"> </w:t>
        </w:r>
      </w:ins>
      <w:ins w:id="648" w:author="Odysseys Diamantopoulos-Pantaleon" w:date="2020-12-14T17:42:00Z">
        <w:r w:rsidR="00BD2352" w:rsidRPr="00BD2352">
          <w:t>CHANNEL, PHILOSOPHY WONK. “Internalism vs Externalism- Epistemology.” YouTube, YouTube, 27 June 2019, www.youtube.com/watch?v=Pqf5_3MTvEY.</w:t>
        </w:r>
      </w:ins>
    </w:p>
  </w:footnote>
  <w:footnote w:id="9">
    <w:p w14:paraId="7BD448C6" w14:textId="435F1018" w:rsidR="00487D6F" w:rsidRDefault="00487D6F">
      <w:pPr>
        <w:pStyle w:val="FootnoteText"/>
      </w:pPr>
      <w:ins w:id="702" w:author="Odysseys Diamantopoulos-Pantaleon" w:date="2020-12-13T14:30:00Z">
        <w:r>
          <w:rPr>
            <w:rStyle w:val="FootnoteReference"/>
          </w:rPr>
          <w:footnoteRef/>
        </w:r>
        <w:r>
          <w:t xml:space="preserve"> </w:t>
        </w:r>
      </w:ins>
      <w:ins w:id="703" w:author="Odysseys Diamantopoulos-Pantaleon" w:date="2020-12-14T17:27:00Z">
        <w:r w:rsidR="00882BD2" w:rsidRPr="00375F89">
          <w:t>Putnam, H. (1981). Two philosophical perspectives. In Reason, Truth and History (pp. 49-74). Cambridge: Cambridge University Press. doi:10.1017/CBO9780511625398.005</w:t>
        </w:r>
      </w:ins>
    </w:p>
  </w:footnote>
  <w:footnote w:id="10">
    <w:p w14:paraId="4747E728" w14:textId="7AE65006" w:rsidR="00375F89" w:rsidRDefault="00375F89">
      <w:pPr>
        <w:pStyle w:val="FootnoteText"/>
      </w:pPr>
      <w:ins w:id="756" w:author="Odysseys Diamantopoulos-Pantaleon" w:date="2020-12-14T17:27:00Z">
        <w:r>
          <w:rPr>
            <w:rStyle w:val="FootnoteReference"/>
          </w:rPr>
          <w:footnoteRef/>
        </w:r>
        <w:r>
          <w:t xml:space="preserve"> </w:t>
        </w:r>
        <w:r w:rsidRPr="00375F89">
          <w:t>Putnam, H. (1981). Two philosophical perspectives. In Reason, Truth and History (pp. 49-74). Cambridge: Cambridge University Press. doi:10.1017/CBO9780511625398.005</w:t>
        </w:r>
      </w:ins>
    </w:p>
  </w:footnote>
  <w:footnote w:id="11">
    <w:p w14:paraId="329D57B6" w14:textId="3EC04A52" w:rsidR="004C1E2C" w:rsidRDefault="004C1E2C">
      <w:pPr>
        <w:pStyle w:val="FootnoteText"/>
      </w:pPr>
      <w:ins w:id="895" w:author="Odysseys Diamantopoulos-Pantaleon" w:date="2020-12-13T21:19:00Z">
        <w:r>
          <w:rPr>
            <w:rStyle w:val="FootnoteReference"/>
          </w:rPr>
          <w:footnoteRef/>
        </w:r>
        <w:r>
          <w:t xml:space="preserve"> Brains in a Vat</w:t>
        </w:r>
      </w:ins>
    </w:p>
  </w:footnote>
  <w:footnote w:id="12">
    <w:p w14:paraId="371330E0" w14:textId="6DE4F146" w:rsidR="002D4CF2" w:rsidRDefault="002D4CF2">
      <w:pPr>
        <w:pStyle w:val="FootnoteText"/>
      </w:pPr>
      <w:ins w:id="917" w:author="Odysseys Diamantopoulos-Pantaleon" w:date="2020-12-14T17:33:00Z">
        <w:r>
          <w:rPr>
            <w:rStyle w:val="FootnoteReference"/>
          </w:rPr>
          <w:footnoteRef/>
        </w:r>
        <w:r>
          <w:t xml:space="preserve"> </w:t>
        </w:r>
      </w:ins>
      <w:ins w:id="918" w:author="Odysseys Diamantopoulos-Pantaleon" w:date="2020-12-14T17:39:00Z">
        <w:r w:rsidR="003C7481" w:rsidRPr="003C7481">
          <w:t>CHANNEL, INTELECOM. “Brain in a Vat (Part 1).” YouTube, YouTube, 18 Apr. 2018, www.youtube.com/watch?v=DuDH3aYWeU8.</w:t>
        </w:r>
      </w:ins>
    </w:p>
  </w:footnote>
  <w:footnote w:id="13">
    <w:p w14:paraId="7425D995" w14:textId="4D94F40C" w:rsidR="00354C77" w:rsidRDefault="00354C77">
      <w:pPr>
        <w:pStyle w:val="FootnoteText"/>
      </w:pPr>
      <w:ins w:id="1099" w:author="Odysseys Diamantopoulos-Pantaleon" w:date="2020-12-13T22:05:00Z">
        <w:r>
          <w:rPr>
            <w:rStyle w:val="FootnoteReference"/>
          </w:rPr>
          <w:footnoteRef/>
        </w:r>
        <w:r>
          <w:t xml:space="preserve"> Colorblind people</w:t>
        </w:r>
      </w:ins>
    </w:p>
  </w:footnote>
  <w:footnote w:id="14">
    <w:p w14:paraId="33C2329F" w14:textId="5F7B102E" w:rsidR="00E34BFA" w:rsidRDefault="00E34BFA">
      <w:pPr>
        <w:pStyle w:val="FootnoteText"/>
      </w:pPr>
      <w:ins w:id="1280" w:author="Odysseys Diamantopoulos-Pantaleon" w:date="2020-12-14T17:36:00Z">
        <w:r>
          <w:rPr>
            <w:rStyle w:val="FootnoteReference"/>
          </w:rPr>
          <w:footnoteRef/>
        </w:r>
        <w:r>
          <w:t xml:space="preserve"> </w:t>
        </w:r>
      </w:ins>
      <w:ins w:id="1281" w:author="Odysseys Diamantopoulos-Pantaleon" w:date="2020-12-14T17:37:00Z">
        <w:r w:rsidRPr="000729A5">
          <w:t>Michael</w:t>
        </w:r>
        <w:r>
          <w:t xml:space="preserve"> Rohlf</w:t>
        </w:r>
        <w:r w:rsidRPr="000729A5">
          <w:t>, "Immanuel Kant", The Stanford Encyclopedia of Philosophy (Fall 2020 Edition), Edward N. Zalta (ed.), URL = &lt;https://plato.stanford.edu/archives/fall2020/entries/kant/&gt;.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847249"/>
      <w:docPartObj>
        <w:docPartGallery w:val="Page Numbers (Top of Page)"/>
        <w:docPartUnique/>
      </w:docPartObj>
    </w:sdtPr>
    <w:sdtEndPr>
      <w:rPr>
        <w:noProof/>
      </w:rPr>
    </w:sdtEndPr>
    <w:sdtContent>
      <w:p w14:paraId="6B803BA7" w14:textId="438C6B2B" w:rsidR="002F0AB8" w:rsidRDefault="002F0AB8">
        <w:pPr>
          <w:pStyle w:val="Header"/>
          <w:jc w:val="right"/>
        </w:pPr>
        <w:r>
          <w:t xml:space="preserve">Diamantopoulos-Pantaleon </w:t>
        </w:r>
        <w:r>
          <w:fldChar w:fldCharType="begin"/>
        </w:r>
        <w:r>
          <w:instrText xml:space="preserve"> PAGE   \* MERGEFORMAT </w:instrText>
        </w:r>
        <w:r>
          <w:fldChar w:fldCharType="separate"/>
        </w:r>
        <w:r>
          <w:rPr>
            <w:noProof/>
          </w:rPr>
          <w:t>2</w:t>
        </w:r>
        <w:r>
          <w:rPr>
            <w:noProof/>
          </w:rPr>
          <w:fldChar w:fldCharType="end"/>
        </w:r>
      </w:p>
    </w:sdtContent>
  </w:sdt>
  <w:p w14:paraId="28AB727A" w14:textId="77777777" w:rsidR="002F0AB8" w:rsidRDefault="002F0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22AD7"/>
    <w:multiLevelType w:val="hybridMultilevel"/>
    <w:tmpl w:val="5ADE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72CF5"/>
    <w:multiLevelType w:val="hybridMultilevel"/>
    <w:tmpl w:val="C15C7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2443E1"/>
    <w:multiLevelType w:val="hybridMultilevel"/>
    <w:tmpl w:val="2182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D57C1"/>
    <w:multiLevelType w:val="hybridMultilevel"/>
    <w:tmpl w:val="7E588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dysseys Diamantopoulos-Pantaleon">
    <w15:presenceInfo w15:providerId="AD" w15:userId="S::O.Diamantopoulos-Pantaleon@acg.edu::92493e57-db0f-4f48-a631-28e3db158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22"/>
    <w:rsid w:val="0000275E"/>
    <w:rsid w:val="0002049B"/>
    <w:rsid w:val="000204C9"/>
    <w:rsid w:val="000261EB"/>
    <w:rsid w:val="00035039"/>
    <w:rsid w:val="00036147"/>
    <w:rsid w:val="00045A8B"/>
    <w:rsid w:val="000501A0"/>
    <w:rsid w:val="0005181F"/>
    <w:rsid w:val="00052ACA"/>
    <w:rsid w:val="0005582A"/>
    <w:rsid w:val="00056713"/>
    <w:rsid w:val="00064677"/>
    <w:rsid w:val="000729A5"/>
    <w:rsid w:val="000817D1"/>
    <w:rsid w:val="00086EEA"/>
    <w:rsid w:val="00091878"/>
    <w:rsid w:val="000A1C17"/>
    <w:rsid w:val="000A5F34"/>
    <w:rsid w:val="000B2768"/>
    <w:rsid w:val="000B76F1"/>
    <w:rsid w:val="000B7764"/>
    <w:rsid w:val="000C13DF"/>
    <w:rsid w:val="000C1F25"/>
    <w:rsid w:val="000C4678"/>
    <w:rsid w:val="000E4467"/>
    <w:rsid w:val="00100654"/>
    <w:rsid w:val="001109CA"/>
    <w:rsid w:val="00154D8B"/>
    <w:rsid w:val="001607B3"/>
    <w:rsid w:val="00162DE0"/>
    <w:rsid w:val="001642AD"/>
    <w:rsid w:val="00173072"/>
    <w:rsid w:val="00173DD3"/>
    <w:rsid w:val="00177C6B"/>
    <w:rsid w:val="0019054D"/>
    <w:rsid w:val="001B2779"/>
    <w:rsid w:val="001B6C5F"/>
    <w:rsid w:val="001C0DC9"/>
    <w:rsid w:val="001D11FA"/>
    <w:rsid w:val="001D5253"/>
    <w:rsid w:val="001F6BCA"/>
    <w:rsid w:val="00202177"/>
    <w:rsid w:val="00205B0A"/>
    <w:rsid w:val="002107A8"/>
    <w:rsid w:val="00221B75"/>
    <w:rsid w:val="0022556F"/>
    <w:rsid w:val="00227A87"/>
    <w:rsid w:val="0023006D"/>
    <w:rsid w:val="00243638"/>
    <w:rsid w:val="0024468F"/>
    <w:rsid w:val="002447A8"/>
    <w:rsid w:val="002465F2"/>
    <w:rsid w:val="002655C1"/>
    <w:rsid w:val="002705BD"/>
    <w:rsid w:val="00272CEA"/>
    <w:rsid w:val="00284AFA"/>
    <w:rsid w:val="00286F81"/>
    <w:rsid w:val="0029282B"/>
    <w:rsid w:val="002B2FDD"/>
    <w:rsid w:val="002B3856"/>
    <w:rsid w:val="002C794C"/>
    <w:rsid w:val="002D4CF2"/>
    <w:rsid w:val="002D6A46"/>
    <w:rsid w:val="002F0981"/>
    <w:rsid w:val="002F0AB8"/>
    <w:rsid w:val="002F2CDB"/>
    <w:rsid w:val="002F2EB6"/>
    <w:rsid w:val="002F7F76"/>
    <w:rsid w:val="0031365E"/>
    <w:rsid w:val="00320BCF"/>
    <w:rsid w:val="0033752B"/>
    <w:rsid w:val="003506D1"/>
    <w:rsid w:val="0035292B"/>
    <w:rsid w:val="0035368E"/>
    <w:rsid w:val="00354C77"/>
    <w:rsid w:val="00360D68"/>
    <w:rsid w:val="003758B4"/>
    <w:rsid w:val="00375F89"/>
    <w:rsid w:val="00381920"/>
    <w:rsid w:val="00392579"/>
    <w:rsid w:val="003958AB"/>
    <w:rsid w:val="003A2748"/>
    <w:rsid w:val="003A5883"/>
    <w:rsid w:val="003A75DC"/>
    <w:rsid w:val="003B115A"/>
    <w:rsid w:val="003B62E1"/>
    <w:rsid w:val="003C7481"/>
    <w:rsid w:val="003D16C0"/>
    <w:rsid w:val="003F7B04"/>
    <w:rsid w:val="00405457"/>
    <w:rsid w:val="004222D5"/>
    <w:rsid w:val="00437F27"/>
    <w:rsid w:val="00446CC2"/>
    <w:rsid w:val="004478B0"/>
    <w:rsid w:val="00461F8E"/>
    <w:rsid w:val="004722BC"/>
    <w:rsid w:val="004845A6"/>
    <w:rsid w:val="004849E4"/>
    <w:rsid w:val="00487D6F"/>
    <w:rsid w:val="004911C4"/>
    <w:rsid w:val="004A01BF"/>
    <w:rsid w:val="004A7DF5"/>
    <w:rsid w:val="004C1E2C"/>
    <w:rsid w:val="004E0EB2"/>
    <w:rsid w:val="004E5092"/>
    <w:rsid w:val="004E5E68"/>
    <w:rsid w:val="004F0B9F"/>
    <w:rsid w:val="004F0FD5"/>
    <w:rsid w:val="00512798"/>
    <w:rsid w:val="005200FE"/>
    <w:rsid w:val="005243E3"/>
    <w:rsid w:val="00524817"/>
    <w:rsid w:val="005374FC"/>
    <w:rsid w:val="00543751"/>
    <w:rsid w:val="005673CD"/>
    <w:rsid w:val="00572A54"/>
    <w:rsid w:val="0059660B"/>
    <w:rsid w:val="00597E50"/>
    <w:rsid w:val="005A0434"/>
    <w:rsid w:val="005A223B"/>
    <w:rsid w:val="005A2C5E"/>
    <w:rsid w:val="005B3ADD"/>
    <w:rsid w:val="005B3AE2"/>
    <w:rsid w:val="005D0775"/>
    <w:rsid w:val="005E1AA6"/>
    <w:rsid w:val="005E61E0"/>
    <w:rsid w:val="005F6EBE"/>
    <w:rsid w:val="00631246"/>
    <w:rsid w:val="00632436"/>
    <w:rsid w:val="00636099"/>
    <w:rsid w:val="00642BD0"/>
    <w:rsid w:val="00643921"/>
    <w:rsid w:val="00656C3E"/>
    <w:rsid w:val="00665839"/>
    <w:rsid w:val="006A6C31"/>
    <w:rsid w:val="006B1B46"/>
    <w:rsid w:val="006B1FBC"/>
    <w:rsid w:val="006B78C3"/>
    <w:rsid w:val="006C0156"/>
    <w:rsid w:val="006C2310"/>
    <w:rsid w:val="006C5E00"/>
    <w:rsid w:val="006F1415"/>
    <w:rsid w:val="006F1C5E"/>
    <w:rsid w:val="006F2DFA"/>
    <w:rsid w:val="00700A00"/>
    <w:rsid w:val="00703AF9"/>
    <w:rsid w:val="00705B25"/>
    <w:rsid w:val="00707DDC"/>
    <w:rsid w:val="00711158"/>
    <w:rsid w:val="007179F9"/>
    <w:rsid w:val="007264D5"/>
    <w:rsid w:val="00731854"/>
    <w:rsid w:val="00732124"/>
    <w:rsid w:val="00741AC0"/>
    <w:rsid w:val="00741DBA"/>
    <w:rsid w:val="00747745"/>
    <w:rsid w:val="00747EDC"/>
    <w:rsid w:val="00760C23"/>
    <w:rsid w:val="00763374"/>
    <w:rsid w:val="00767179"/>
    <w:rsid w:val="0078012C"/>
    <w:rsid w:val="0078739B"/>
    <w:rsid w:val="007C5E2E"/>
    <w:rsid w:val="007C5E42"/>
    <w:rsid w:val="007E3420"/>
    <w:rsid w:val="007E6B64"/>
    <w:rsid w:val="007E7591"/>
    <w:rsid w:val="008033EE"/>
    <w:rsid w:val="008049E8"/>
    <w:rsid w:val="008050D5"/>
    <w:rsid w:val="00811F0E"/>
    <w:rsid w:val="0081557C"/>
    <w:rsid w:val="008167F7"/>
    <w:rsid w:val="00825B36"/>
    <w:rsid w:val="00856DD4"/>
    <w:rsid w:val="00872441"/>
    <w:rsid w:val="00880F43"/>
    <w:rsid w:val="00882BD2"/>
    <w:rsid w:val="008B3D0C"/>
    <w:rsid w:val="008C37DB"/>
    <w:rsid w:val="008D5E3A"/>
    <w:rsid w:val="008D7659"/>
    <w:rsid w:val="008E1B22"/>
    <w:rsid w:val="008E5D7A"/>
    <w:rsid w:val="008F3E7D"/>
    <w:rsid w:val="00912CEC"/>
    <w:rsid w:val="0092283A"/>
    <w:rsid w:val="00930185"/>
    <w:rsid w:val="00941899"/>
    <w:rsid w:val="00962634"/>
    <w:rsid w:val="0099167B"/>
    <w:rsid w:val="009A24E5"/>
    <w:rsid w:val="009A7698"/>
    <w:rsid w:val="009B037B"/>
    <w:rsid w:val="009C1F95"/>
    <w:rsid w:val="009C3ADE"/>
    <w:rsid w:val="009C42EE"/>
    <w:rsid w:val="009E6E7B"/>
    <w:rsid w:val="009F424D"/>
    <w:rsid w:val="00A02805"/>
    <w:rsid w:val="00A06331"/>
    <w:rsid w:val="00A11E11"/>
    <w:rsid w:val="00A13C77"/>
    <w:rsid w:val="00A21733"/>
    <w:rsid w:val="00A33771"/>
    <w:rsid w:val="00A579A9"/>
    <w:rsid w:val="00A65388"/>
    <w:rsid w:val="00A76D6C"/>
    <w:rsid w:val="00A96D10"/>
    <w:rsid w:val="00AA4702"/>
    <w:rsid w:val="00AB58C3"/>
    <w:rsid w:val="00AC470B"/>
    <w:rsid w:val="00AD3A91"/>
    <w:rsid w:val="00AE0B14"/>
    <w:rsid w:val="00AF0F6F"/>
    <w:rsid w:val="00B0167F"/>
    <w:rsid w:val="00B1714D"/>
    <w:rsid w:val="00B20A0B"/>
    <w:rsid w:val="00B3613A"/>
    <w:rsid w:val="00B41D8F"/>
    <w:rsid w:val="00B4709E"/>
    <w:rsid w:val="00B51A57"/>
    <w:rsid w:val="00B53969"/>
    <w:rsid w:val="00B6271B"/>
    <w:rsid w:val="00B74DB9"/>
    <w:rsid w:val="00B8389C"/>
    <w:rsid w:val="00B87CBB"/>
    <w:rsid w:val="00B92F48"/>
    <w:rsid w:val="00B95560"/>
    <w:rsid w:val="00BA08FD"/>
    <w:rsid w:val="00BA37D6"/>
    <w:rsid w:val="00BA5AED"/>
    <w:rsid w:val="00BB7362"/>
    <w:rsid w:val="00BC4525"/>
    <w:rsid w:val="00BD2352"/>
    <w:rsid w:val="00BE1600"/>
    <w:rsid w:val="00BE6229"/>
    <w:rsid w:val="00C127F0"/>
    <w:rsid w:val="00C15771"/>
    <w:rsid w:val="00C23F02"/>
    <w:rsid w:val="00C35B6A"/>
    <w:rsid w:val="00C43DB3"/>
    <w:rsid w:val="00C46670"/>
    <w:rsid w:val="00C47021"/>
    <w:rsid w:val="00C578C5"/>
    <w:rsid w:val="00C709C1"/>
    <w:rsid w:val="00C7138F"/>
    <w:rsid w:val="00C74AE6"/>
    <w:rsid w:val="00C808B2"/>
    <w:rsid w:val="00C856D9"/>
    <w:rsid w:val="00C90340"/>
    <w:rsid w:val="00C9142B"/>
    <w:rsid w:val="00C9314E"/>
    <w:rsid w:val="00CA0F8A"/>
    <w:rsid w:val="00CA674A"/>
    <w:rsid w:val="00CB167E"/>
    <w:rsid w:val="00CB2E3D"/>
    <w:rsid w:val="00CB3B68"/>
    <w:rsid w:val="00CC36B4"/>
    <w:rsid w:val="00CC74A7"/>
    <w:rsid w:val="00CF1CAE"/>
    <w:rsid w:val="00CF57DC"/>
    <w:rsid w:val="00CF5EA5"/>
    <w:rsid w:val="00D209B5"/>
    <w:rsid w:val="00D2127D"/>
    <w:rsid w:val="00D24228"/>
    <w:rsid w:val="00D727F9"/>
    <w:rsid w:val="00D73F6E"/>
    <w:rsid w:val="00D7647B"/>
    <w:rsid w:val="00D80884"/>
    <w:rsid w:val="00D81808"/>
    <w:rsid w:val="00D87339"/>
    <w:rsid w:val="00D948F8"/>
    <w:rsid w:val="00DA2C9C"/>
    <w:rsid w:val="00DB290A"/>
    <w:rsid w:val="00DB31F5"/>
    <w:rsid w:val="00DC4760"/>
    <w:rsid w:val="00DC4BED"/>
    <w:rsid w:val="00DD6942"/>
    <w:rsid w:val="00DF65FF"/>
    <w:rsid w:val="00DF6D70"/>
    <w:rsid w:val="00E01610"/>
    <w:rsid w:val="00E03D6D"/>
    <w:rsid w:val="00E11B04"/>
    <w:rsid w:val="00E11F06"/>
    <w:rsid w:val="00E16E1A"/>
    <w:rsid w:val="00E23A70"/>
    <w:rsid w:val="00E2442B"/>
    <w:rsid w:val="00E309AF"/>
    <w:rsid w:val="00E33BA7"/>
    <w:rsid w:val="00E34BFA"/>
    <w:rsid w:val="00E34C64"/>
    <w:rsid w:val="00E407CA"/>
    <w:rsid w:val="00E42FC1"/>
    <w:rsid w:val="00E456EC"/>
    <w:rsid w:val="00E505E1"/>
    <w:rsid w:val="00E5177B"/>
    <w:rsid w:val="00E54DBD"/>
    <w:rsid w:val="00E67627"/>
    <w:rsid w:val="00E87222"/>
    <w:rsid w:val="00E879A5"/>
    <w:rsid w:val="00E93D7D"/>
    <w:rsid w:val="00E94E72"/>
    <w:rsid w:val="00EB5BAF"/>
    <w:rsid w:val="00EB6194"/>
    <w:rsid w:val="00ED2137"/>
    <w:rsid w:val="00ED4553"/>
    <w:rsid w:val="00ED7DF3"/>
    <w:rsid w:val="00EE12CA"/>
    <w:rsid w:val="00EF2E9C"/>
    <w:rsid w:val="00EF61EA"/>
    <w:rsid w:val="00F1035C"/>
    <w:rsid w:val="00F11A71"/>
    <w:rsid w:val="00F14247"/>
    <w:rsid w:val="00F1445D"/>
    <w:rsid w:val="00F167B0"/>
    <w:rsid w:val="00F207B5"/>
    <w:rsid w:val="00F36493"/>
    <w:rsid w:val="00F51906"/>
    <w:rsid w:val="00F60A72"/>
    <w:rsid w:val="00F75175"/>
    <w:rsid w:val="00F76306"/>
    <w:rsid w:val="00F82658"/>
    <w:rsid w:val="00F92DA7"/>
    <w:rsid w:val="00FC0F8F"/>
    <w:rsid w:val="00FC142E"/>
    <w:rsid w:val="00FD0CC7"/>
    <w:rsid w:val="00FD2DD5"/>
    <w:rsid w:val="00FF5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E29B"/>
  <w15:chartTrackingRefBased/>
  <w15:docId w15:val="{747B1721-5278-4C9B-9E72-F1AB9D84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981"/>
    <w:pPr>
      <w:ind w:left="720"/>
      <w:contextualSpacing/>
    </w:pPr>
  </w:style>
  <w:style w:type="paragraph" w:styleId="Title">
    <w:name w:val="Title"/>
    <w:basedOn w:val="Normal"/>
    <w:next w:val="Normal"/>
    <w:link w:val="TitleChar"/>
    <w:uiPriority w:val="10"/>
    <w:qFormat/>
    <w:rsid w:val="00CF1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CA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109CA"/>
    <w:rPr>
      <w:color w:val="0563C1" w:themeColor="hyperlink"/>
      <w:u w:val="single"/>
    </w:rPr>
  </w:style>
  <w:style w:type="character" w:styleId="UnresolvedMention">
    <w:name w:val="Unresolved Mention"/>
    <w:basedOn w:val="DefaultParagraphFont"/>
    <w:uiPriority w:val="99"/>
    <w:semiHidden/>
    <w:unhideWhenUsed/>
    <w:rsid w:val="001109CA"/>
    <w:rPr>
      <w:color w:val="605E5C"/>
      <w:shd w:val="clear" w:color="auto" w:fill="E1DFDD"/>
    </w:rPr>
  </w:style>
  <w:style w:type="paragraph" w:styleId="Header">
    <w:name w:val="header"/>
    <w:basedOn w:val="Normal"/>
    <w:link w:val="HeaderChar"/>
    <w:uiPriority w:val="99"/>
    <w:unhideWhenUsed/>
    <w:rsid w:val="002F0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AB8"/>
  </w:style>
  <w:style w:type="paragraph" w:styleId="Footer">
    <w:name w:val="footer"/>
    <w:basedOn w:val="Normal"/>
    <w:link w:val="FooterChar"/>
    <w:uiPriority w:val="99"/>
    <w:unhideWhenUsed/>
    <w:rsid w:val="002F0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B8"/>
  </w:style>
  <w:style w:type="paragraph" w:styleId="BalloonText">
    <w:name w:val="Balloon Text"/>
    <w:basedOn w:val="Normal"/>
    <w:link w:val="BalloonTextChar"/>
    <w:uiPriority w:val="99"/>
    <w:semiHidden/>
    <w:unhideWhenUsed/>
    <w:rsid w:val="00922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3A"/>
    <w:rPr>
      <w:rFonts w:ascii="Segoe UI" w:hAnsi="Segoe UI" w:cs="Segoe UI"/>
      <w:sz w:val="18"/>
      <w:szCs w:val="18"/>
    </w:rPr>
  </w:style>
  <w:style w:type="paragraph" w:styleId="FootnoteText">
    <w:name w:val="footnote text"/>
    <w:basedOn w:val="Normal"/>
    <w:link w:val="FootnoteTextChar"/>
    <w:uiPriority w:val="99"/>
    <w:semiHidden/>
    <w:unhideWhenUsed/>
    <w:rsid w:val="008724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2441"/>
    <w:rPr>
      <w:sz w:val="20"/>
      <w:szCs w:val="20"/>
    </w:rPr>
  </w:style>
  <w:style w:type="character" w:styleId="FootnoteReference">
    <w:name w:val="footnote reference"/>
    <w:basedOn w:val="DefaultParagraphFont"/>
    <w:uiPriority w:val="99"/>
    <w:semiHidden/>
    <w:unhideWhenUsed/>
    <w:rsid w:val="00872441"/>
    <w:rPr>
      <w:vertAlign w:val="superscript"/>
    </w:rPr>
  </w:style>
  <w:style w:type="character" w:styleId="Emphasis">
    <w:name w:val="Emphasis"/>
    <w:basedOn w:val="DefaultParagraphFont"/>
    <w:uiPriority w:val="20"/>
    <w:qFormat/>
    <w:rsid w:val="00930185"/>
    <w:rPr>
      <w:i/>
      <w:iCs/>
    </w:rPr>
  </w:style>
  <w:style w:type="character" w:styleId="CommentReference">
    <w:name w:val="annotation reference"/>
    <w:basedOn w:val="DefaultParagraphFont"/>
    <w:uiPriority w:val="99"/>
    <w:semiHidden/>
    <w:unhideWhenUsed/>
    <w:rsid w:val="009C42EE"/>
    <w:rPr>
      <w:sz w:val="16"/>
      <w:szCs w:val="16"/>
    </w:rPr>
  </w:style>
  <w:style w:type="paragraph" w:styleId="CommentText">
    <w:name w:val="annotation text"/>
    <w:basedOn w:val="Normal"/>
    <w:link w:val="CommentTextChar"/>
    <w:uiPriority w:val="99"/>
    <w:semiHidden/>
    <w:unhideWhenUsed/>
    <w:rsid w:val="009C42EE"/>
    <w:pPr>
      <w:spacing w:line="240" w:lineRule="auto"/>
    </w:pPr>
    <w:rPr>
      <w:sz w:val="20"/>
      <w:szCs w:val="20"/>
    </w:rPr>
  </w:style>
  <w:style w:type="character" w:customStyle="1" w:styleId="CommentTextChar">
    <w:name w:val="Comment Text Char"/>
    <w:basedOn w:val="DefaultParagraphFont"/>
    <w:link w:val="CommentText"/>
    <w:uiPriority w:val="99"/>
    <w:semiHidden/>
    <w:rsid w:val="009C42EE"/>
    <w:rPr>
      <w:sz w:val="20"/>
      <w:szCs w:val="20"/>
    </w:rPr>
  </w:style>
  <w:style w:type="paragraph" w:styleId="CommentSubject">
    <w:name w:val="annotation subject"/>
    <w:basedOn w:val="CommentText"/>
    <w:next w:val="CommentText"/>
    <w:link w:val="CommentSubjectChar"/>
    <w:uiPriority w:val="99"/>
    <w:semiHidden/>
    <w:unhideWhenUsed/>
    <w:rsid w:val="009C42EE"/>
    <w:rPr>
      <w:b/>
      <w:bCs/>
    </w:rPr>
  </w:style>
  <w:style w:type="character" w:customStyle="1" w:styleId="CommentSubjectChar">
    <w:name w:val="Comment Subject Char"/>
    <w:basedOn w:val="CommentTextChar"/>
    <w:link w:val="CommentSubject"/>
    <w:uiPriority w:val="99"/>
    <w:semiHidden/>
    <w:rsid w:val="009C42EE"/>
    <w:rPr>
      <w:b/>
      <w:bCs/>
      <w:sz w:val="20"/>
      <w:szCs w:val="20"/>
    </w:rPr>
  </w:style>
  <w:style w:type="paragraph" w:styleId="Revision">
    <w:name w:val="Revision"/>
    <w:hidden/>
    <w:uiPriority w:val="99"/>
    <w:semiHidden/>
    <w:rsid w:val="009C4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0446D-A5DE-4D20-80E8-BB319426C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Pages>22</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Odysseys Diamantopoulos-Pantaleon</dc:creator>
  <cp:keywords/>
  <dc:description/>
  <cp:lastModifiedBy>Odysseys Diamantopoulos-Pantaleon</cp:lastModifiedBy>
  <cp:revision>289</cp:revision>
  <cp:lastPrinted>2020-12-17T15:43:00Z</cp:lastPrinted>
  <dcterms:created xsi:type="dcterms:W3CDTF">2020-10-18T09:43:00Z</dcterms:created>
  <dcterms:modified xsi:type="dcterms:W3CDTF">2020-12-17T17:44:00Z</dcterms:modified>
</cp:coreProperties>
</file>